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8DE71" w14:textId="77777777" w:rsidR="00C42489" w:rsidRDefault="00C42489" w:rsidP="007F0819">
      <w:pPr>
        <w:spacing w:before="60" w:after="60"/>
        <w:ind w:firstLineChars="0" w:firstLine="0"/>
        <w:rPr>
          <w:rFonts w:eastAsia="楷体_GB2312"/>
          <w:b/>
          <w:spacing w:val="40"/>
          <w:sz w:val="36"/>
        </w:rPr>
      </w:pPr>
    </w:p>
    <w:p w14:paraId="396A3F63" w14:textId="77777777" w:rsidR="00C42489" w:rsidRDefault="00C42489" w:rsidP="00C42489">
      <w:pPr>
        <w:spacing w:before="60" w:after="60"/>
        <w:ind w:firstLineChars="0" w:firstLine="0"/>
        <w:jc w:val="center"/>
        <w:rPr>
          <w:rFonts w:eastAsia="楷体_GB2312"/>
          <w:b/>
          <w:spacing w:val="40"/>
          <w:sz w:val="36"/>
        </w:rPr>
      </w:pPr>
      <w:r>
        <w:rPr>
          <w:rFonts w:eastAsia="楷体_GB2312"/>
          <w:b/>
          <w:noProof/>
          <w:spacing w:val="40"/>
          <w:sz w:val="36"/>
        </w:rPr>
        <w:drawing>
          <wp:inline distT="0" distB="0" distL="0" distR="0" wp14:anchorId="1A5FF16C" wp14:editId="6DBD8E64">
            <wp:extent cx="2133600" cy="4000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14:paraId="3C0E847E" w14:textId="77777777" w:rsidR="00C42489" w:rsidRDefault="00C42489" w:rsidP="00C42489">
      <w:pPr>
        <w:spacing w:before="60" w:after="60"/>
        <w:ind w:firstLine="803"/>
        <w:jc w:val="center"/>
        <w:rPr>
          <w:rFonts w:eastAsia="楷体_GB2312"/>
          <w:b/>
          <w:spacing w:val="40"/>
          <w:sz w:val="36"/>
        </w:rPr>
      </w:pPr>
    </w:p>
    <w:p w14:paraId="13FDB336" w14:textId="77777777" w:rsidR="00C42489" w:rsidRDefault="00C42489" w:rsidP="00C42489">
      <w:pPr>
        <w:spacing w:before="60" w:after="60"/>
        <w:ind w:firstLineChars="0" w:firstLine="0"/>
        <w:jc w:val="center"/>
        <w:rPr>
          <w:b/>
          <w:spacing w:val="40"/>
          <w:sz w:val="48"/>
        </w:rPr>
      </w:pPr>
      <w:r>
        <w:rPr>
          <w:rFonts w:hint="eastAsia"/>
          <w:b/>
          <w:spacing w:val="40"/>
          <w:sz w:val="48"/>
        </w:rPr>
        <w:t>毕业设计（论文）开题报告</w:t>
      </w:r>
    </w:p>
    <w:p w14:paraId="06D0E581" w14:textId="77777777" w:rsidR="00C42489" w:rsidRDefault="00C42489" w:rsidP="00C42489">
      <w:pPr>
        <w:spacing w:before="60" w:after="60"/>
        <w:ind w:firstLineChars="250" w:firstLine="904"/>
        <w:rPr>
          <w:b/>
          <w:sz w:val="36"/>
        </w:rPr>
      </w:pPr>
    </w:p>
    <w:p w14:paraId="170132E6" w14:textId="77777777" w:rsidR="00C42489" w:rsidRDefault="00C42489" w:rsidP="00C42489">
      <w:pPr>
        <w:spacing w:before="60" w:after="60"/>
        <w:ind w:firstLineChars="250" w:firstLine="904"/>
        <w:rPr>
          <w:b/>
          <w:sz w:val="36"/>
        </w:rPr>
      </w:pPr>
    </w:p>
    <w:p w14:paraId="240A5B67" w14:textId="77777777" w:rsidR="00C42489" w:rsidRDefault="00C42489" w:rsidP="00C42489">
      <w:pPr>
        <w:spacing w:beforeLines="0" w:before="60" w:afterLines="0" w:after="60"/>
        <w:ind w:leftChars="375" w:left="2721" w:hangingChars="504" w:hanging="1821"/>
        <w:jc w:val="left"/>
        <w:rPr>
          <w:b/>
          <w:sz w:val="36"/>
        </w:rPr>
      </w:pPr>
      <w:r>
        <w:rPr>
          <w:rFonts w:hint="eastAsia"/>
          <w:b/>
          <w:sz w:val="36"/>
        </w:rPr>
        <w:t>题</w:t>
      </w:r>
      <w:r>
        <w:rPr>
          <w:rFonts w:hint="eastAsia"/>
          <w:b/>
          <w:sz w:val="36"/>
        </w:rPr>
        <w:t xml:space="preserve"> </w:t>
      </w:r>
      <w:r>
        <w:rPr>
          <w:rFonts w:hint="eastAsia"/>
          <w:b/>
          <w:sz w:val="36"/>
        </w:rPr>
        <w:t>目：基于区域分解与传输线法的电器静磁场有限元求解方法</w:t>
      </w:r>
    </w:p>
    <w:p w14:paraId="3C613A96" w14:textId="77777777" w:rsidR="00C42489" w:rsidRDefault="00C42489" w:rsidP="00C42489">
      <w:pPr>
        <w:spacing w:before="60" w:after="60" w:line="360" w:lineRule="auto"/>
        <w:ind w:firstLine="643"/>
        <w:rPr>
          <w:b/>
          <w:sz w:val="32"/>
        </w:rPr>
      </w:pPr>
    </w:p>
    <w:p w14:paraId="791160DC" w14:textId="77777777" w:rsidR="00C42489" w:rsidRDefault="00C42489" w:rsidP="00C42489">
      <w:pPr>
        <w:spacing w:before="60" w:after="60" w:line="360" w:lineRule="auto"/>
        <w:ind w:firstLine="643"/>
        <w:rPr>
          <w:b/>
          <w:sz w:val="32"/>
          <w:u w:val="single"/>
        </w:rPr>
      </w:pPr>
    </w:p>
    <w:p w14:paraId="2ABDC5FE" w14:textId="77777777" w:rsidR="00C42489" w:rsidRDefault="00C42489" w:rsidP="00C42489">
      <w:pPr>
        <w:spacing w:before="60" w:after="60" w:line="360" w:lineRule="auto"/>
        <w:ind w:firstLine="643"/>
        <w:rPr>
          <w:b/>
          <w:sz w:val="32"/>
          <w:u w:val="single"/>
        </w:rPr>
      </w:pPr>
    </w:p>
    <w:p w14:paraId="4D6174AB" w14:textId="77777777" w:rsidR="00C42489" w:rsidRDefault="00C42489" w:rsidP="00C42489">
      <w:pPr>
        <w:spacing w:before="60" w:after="60" w:line="360" w:lineRule="auto"/>
        <w:ind w:firstLine="643"/>
        <w:rPr>
          <w:b/>
          <w:sz w:val="32"/>
          <w:u w:val="single"/>
        </w:rPr>
      </w:pPr>
    </w:p>
    <w:p w14:paraId="2EC5A455" w14:textId="77777777" w:rsidR="00C42489" w:rsidRDefault="00C42489" w:rsidP="00C42489">
      <w:pPr>
        <w:spacing w:beforeLines="80" w:before="192" w:afterLines="0" w:after="60" w:line="360" w:lineRule="auto"/>
        <w:ind w:firstLineChars="686" w:firstLine="2204"/>
        <w:rPr>
          <w:b/>
          <w:sz w:val="32"/>
          <w:u w:val="thick"/>
        </w:rPr>
      </w:pPr>
      <w:r>
        <w:rPr>
          <w:rFonts w:hint="eastAsia"/>
          <w:b/>
          <w:sz w:val="32"/>
        </w:rPr>
        <w:t>专</w:t>
      </w:r>
      <w:r>
        <w:rPr>
          <w:b/>
          <w:sz w:val="32"/>
        </w:rPr>
        <w:t xml:space="preserve">    </w:t>
      </w:r>
      <w:r>
        <w:rPr>
          <w:rFonts w:hint="eastAsia"/>
          <w:b/>
          <w:sz w:val="32"/>
        </w:rPr>
        <w:t>业</w:t>
      </w:r>
      <w:r>
        <w:rPr>
          <w:rFonts w:hint="eastAsia"/>
          <w:b/>
          <w:sz w:val="32"/>
        </w:rPr>
        <w:t xml:space="preserve"> </w:t>
      </w:r>
      <w:r>
        <w:rPr>
          <w:b/>
          <w:sz w:val="32"/>
          <w:u w:val="thick"/>
        </w:rPr>
        <w:t xml:space="preserve">  </w:t>
      </w:r>
      <w:r>
        <w:rPr>
          <w:rFonts w:hint="eastAsia"/>
          <w:b/>
          <w:sz w:val="32"/>
          <w:u w:val="thick"/>
        </w:rPr>
        <w:t>电气工程及自动化</w:t>
      </w:r>
      <w:r>
        <w:rPr>
          <w:b/>
          <w:sz w:val="32"/>
          <w:u w:val="thick"/>
        </w:rPr>
        <w:t xml:space="preserve">   </w:t>
      </w:r>
    </w:p>
    <w:p w14:paraId="6F3E0D0B" w14:textId="77777777" w:rsidR="00C42489" w:rsidRDefault="00C42489" w:rsidP="00C42489">
      <w:pPr>
        <w:spacing w:beforeLines="80" w:before="192" w:afterLines="0" w:after="60" w:line="360" w:lineRule="auto"/>
        <w:ind w:firstLineChars="686" w:firstLine="2204"/>
        <w:rPr>
          <w:b/>
          <w:sz w:val="32"/>
          <w:u w:val="thick"/>
        </w:rPr>
      </w:pPr>
      <w:r>
        <w:rPr>
          <w:rFonts w:hint="eastAsia"/>
          <w:b/>
          <w:sz w:val="32"/>
        </w:rPr>
        <w:t>学</w:t>
      </w:r>
      <w:r>
        <w:rPr>
          <w:b/>
          <w:sz w:val="32"/>
        </w:rPr>
        <w:t xml:space="preserve">    </w:t>
      </w:r>
      <w:r>
        <w:rPr>
          <w:rFonts w:hint="eastAsia"/>
          <w:b/>
          <w:sz w:val="32"/>
        </w:rPr>
        <w:t>生</w:t>
      </w:r>
      <w:r>
        <w:rPr>
          <w:rFonts w:hint="eastAsia"/>
          <w:b/>
          <w:sz w:val="32"/>
        </w:rPr>
        <w:t xml:space="preserve"> </w:t>
      </w:r>
      <w:r>
        <w:rPr>
          <w:b/>
          <w:sz w:val="32"/>
          <w:u w:val="thick"/>
        </w:rPr>
        <w:t xml:space="preserve">       </w:t>
      </w:r>
      <w:r>
        <w:rPr>
          <w:rFonts w:hint="eastAsia"/>
          <w:b/>
          <w:sz w:val="32"/>
          <w:u w:val="thick"/>
        </w:rPr>
        <w:t>杨钰</w:t>
      </w:r>
      <w:ins w:id="0" w:author="Poofee" w:date="2017-12-31T20:03:00Z">
        <w:r w:rsidR="00FD234F">
          <w:rPr>
            <w:rFonts w:hint="eastAsia"/>
            <w:b/>
            <w:sz w:val="32"/>
            <w:u w:val="thick"/>
          </w:rPr>
          <w:t>琛</w:t>
        </w:r>
        <w:r w:rsidR="00FD234F">
          <w:rPr>
            <w:rFonts w:hint="eastAsia"/>
            <w:b/>
            <w:sz w:val="32"/>
            <w:u w:val="thick"/>
          </w:rPr>
          <w:t xml:space="preserve"> </w:t>
        </w:r>
        <w:r w:rsidR="00FD234F">
          <w:rPr>
            <w:b/>
            <w:sz w:val="32"/>
            <w:u w:val="thick"/>
          </w:rPr>
          <w:t xml:space="preserve">             </w:t>
        </w:r>
      </w:ins>
      <w:del w:id="1" w:author="Poofee" w:date="2017-12-31T20:03:00Z">
        <w:r w:rsidDel="00FD234F">
          <w:rPr>
            <w:rFonts w:hint="eastAsia"/>
            <w:b/>
            <w:sz w:val="32"/>
            <w:u w:val="thick"/>
          </w:rPr>
          <w:delText>琛</w:delText>
        </w:r>
      </w:del>
      <w:r>
        <w:rPr>
          <w:b/>
          <w:sz w:val="32"/>
          <w:u w:val="thick"/>
        </w:rPr>
        <w:t xml:space="preserve">        </w:t>
      </w:r>
    </w:p>
    <w:p w14:paraId="3A8759BB" w14:textId="77777777" w:rsidR="00C42489" w:rsidRDefault="00C42489" w:rsidP="00C42489">
      <w:pPr>
        <w:spacing w:beforeLines="80" w:before="192" w:afterLines="0" w:after="60" w:line="360" w:lineRule="auto"/>
        <w:ind w:firstLineChars="686" w:firstLine="2204"/>
        <w:rPr>
          <w:b/>
          <w:sz w:val="32"/>
          <w:u w:val="thick"/>
        </w:rPr>
      </w:pPr>
      <w:r>
        <w:rPr>
          <w:rFonts w:hint="eastAsia"/>
          <w:b/>
          <w:sz w:val="32"/>
        </w:rPr>
        <w:t>学</w:t>
      </w:r>
      <w:r>
        <w:rPr>
          <w:b/>
          <w:sz w:val="32"/>
        </w:rPr>
        <w:t xml:space="preserve">    </w:t>
      </w:r>
      <w:r>
        <w:rPr>
          <w:rFonts w:hint="eastAsia"/>
          <w:b/>
          <w:sz w:val="32"/>
        </w:rPr>
        <w:t>号</w:t>
      </w:r>
      <w:r>
        <w:rPr>
          <w:rFonts w:hint="eastAsia"/>
          <w:b/>
          <w:sz w:val="32"/>
        </w:rPr>
        <w:t xml:space="preserve"> </w:t>
      </w:r>
      <w:r>
        <w:rPr>
          <w:b/>
          <w:sz w:val="32"/>
          <w:u w:val="thick"/>
        </w:rPr>
        <w:t xml:space="preserve">      114061010</w:t>
      </w:r>
      <w:ins w:id="2" w:author="Poofee" w:date="2017-12-31T20:03:00Z">
        <w:r w:rsidR="00FD234F">
          <w:rPr>
            <w:rFonts w:hint="eastAsia"/>
            <w:b/>
            <w:sz w:val="32"/>
            <w:u w:val="thick"/>
          </w:rPr>
          <w:t>7</w:t>
        </w:r>
        <w:r w:rsidR="00FD234F">
          <w:rPr>
            <w:b/>
            <w:sz w:val="32"/>
            <w:u w:val="thick"/>
          </w:rPr>
          <w:t xml:space="preserve">        </w:t>
        </w:r>
      </w:ins>
      <w:del w:id="3" w:author="Poofee" w:date="2017-12-31T20:03:00Z">
        <w:r w:rsidDel="00FD234F">
          <w:rPr>
            <w:b/>
            <w:sz w:val="32"/>
            <w:u w:val="thick"/>
          </w:rPr>
          <w:delText>7</w:delText>
        </w:r>
      </w:del>
      <w:r>
        <w:rPr>
          <w:b/>
          <w:sz w:val="32"/>
          <w:u w:val="thick"/>
        </w:rPr>
        <w:t xml:space="preserve">     </w:t>
      </w:r>
    </w:p>
    <w:p w14:paraId="758A22C9" w14:textId="77777777" w:rsidR="00C42489" w:rsidRDefault="00C42489" w:rsidP="00C42489">
      <w:pPr>
        <w:spacing w:beforeLines="80" w:before="192" w:afterLines="0" w:after="60" w:line="360" w:lineRule="auto"/>
        <w:ind w:firstLineChars="686" w:firstLine="2204"/>
        <w:rPr>
          <w:b/>
          <w:sz w:val="32"/>
          <w:u w:val="thick"/>
        </w:rPr>
      </w:pPr>
      <w:r>
        <w:rPr>
          <w:rFonts w:hint="eastAsia"/>
          <w:b/>
          <w:sz w:val="32"/>
        </w:rPr>
        <w:t>指导教师</w:t>
      </w:r>
      <w:r>
        <w:rPr>
          <w:rFonts w:hint="eastAsia"/>
          <w:b/>
          <w:sz w:val="32"/>
        </w:rPr>
        <w:t xml:space="preserve"> </w:t>
      </w:r>
      <w:r>
        <w:rPr>
          <w:b/>
          <w:sz w:val="32"/>
          <w:u w:val="thick"/>
        </w:rPr>
        <w:t xml:space="preserve">       </w:t>
      </w:r>
      <w:r>
        <w:rPr>
          <w:rFonts w:hint="eastAsia"/>
          <w:b/>
          <w:sz w:val="32"/>
          <w:u w:val="thick"/>
        </w:rPr>
        <w:t>杨文</w:t>
      </w:r>
      <w:ins w:id="4" w:author="Poofee" w:date="2017-12-31T20:04:00Z">
        <w:r w:rsidR="00FD234F">
          <w:rPr>
            <w:rFonts w:hint="eastAsia"/>
            <w:b/>
            <w:sz w:val="32"/>
            <w:u w:val="thick"/>
          </w:rPr>
          <w:t>英</w:t>
        </w:r>
      </w:ins>
      <w:ins w:id="5" w:author="Poofee" w:date="2017-12-31T20:03:00Z">
        <w:r w:rsidR="00FD234F">
          <w:rPr>
            <w:rFonts w:hint="eastAsia"/>
            <w:b/>
            <w:sz w:val="32"/>
            <w:u w:val="thick"/>
          </w:rPr>
          <w:t xml:space="preserve"> </w:t>
        </w:r>
        <w:r w:rsidR="00FD234F">
          <w:rPr>
            <w:b/>
            <w:sz w:val="32"/>
            <w:u w:val="thick"/>
          </w:rPr>
          <w:t xml:space="preserve">           </w:t>
        </w:r>
      </w:ins>
      <w:del w:id="6" w:author="Poofee" w:date="2017-12-31T20:03:00Z">
        <w:r w:rsidDel="00FD234F">
          <w:rPr>
            <w:rFonts w:hint="eastAsia"/>
            <w:b/>
            <w:sz w:val="32"/>
            <w:u w:val="thick"/>
          </w:rPr>
          <w:delText>英</w:delText>
        </w:r>
      </w:del>
      <w:r>
        <w:rPr>
          <w:b/>
          <w:sz w:val="32"/>
          <w:u w:val="thick"/>
        </w:rPr>
        <w:t xml:space="preserve">        </w:t>
      </w:r>
    </w:p>
    <w:p w14:paraId="4F6580A4" w14:textId="77777777" w:rsidR="00C42489" w:rsidRPr="00FE14AF" w:rsidRDefault="00C42489" w:rsidP="00FE14AF">
      <w:pPr>
        <w:spacing w:beforeLines="80" w:before="192" w:afterLines="0" w:after="60" w:line="360" w:lineRule="auto"/>
        <w:ind w:firstLineChars="686" w:firstLine="2204"/>
        <w:rPr>
          <w:b/>
          <w:sz w:val="32"/>
          <w:u w:val="single"/>
        </w:rPr>
      </w:pPr>
      <w:r>
        <w:rPr>
          <w:rFonts w:hint="eastAsia"/>
          <w:b/>
          <w:sz w:val="32"/>
        </w:rPr>
        <w:t>日</w:t>
      </w:r>
      <w:r>
        <w:rPr>
          <w:b/>
          <w:sz w:val="32"/>
        </w:rPr>
        <w:t xml:space="preserve">    </w:t>
      </w:r>
      <w:r>
        <w:rPr>
          <w:rFonts w:hint="eastAsia"/>
          <w:b/>
          <w:sz w:val="32"/>
        </w:rPr>
        <w:t>期</w:t>
      </w:r>
      <w:r>
        <w:rPr>
          <w:rFonts w:hint="eastAsia"/>
          <w:b/>
          <w:sz w:val="32"/>
        </w:rPr>
        <w:t xml:space="preserve"> </w:t>
      </w:r>
      <w:r>
        <w:rPr>
          <w:b/>
          <w:sz w:val="32"/>
          <w:u w:val="thick"/>
        </w:rPr>
        <w:t xml:space="preserve">      2018.01.0</w:t>
      </w:r>
      <w:ins w:id="7" w:author="Poofee" w:date="2017-12-31T20:04:00Z">
        <w:r w:rsidR="00FD234F">
          <w:rPr>
            <w:rFonts w:hint="eastAsia"/>
            <w:b/>
            <w:sz w:val="32"/>
            <w:u w:val="thick"/>
          </w:rPr>
          <w:t>4</w:t>
        </w:r>
        <w:r w:rsidR="00FD234F">
          <w:rPr>
            <w:b/>
            <w:sz w:val="32"/>
            <w:u w:val="thick"/>
          </w:rPr>
          <w:t xml:space="preserve">              </w:t>
        </w:r>
      </w:ins>
      <w:del w:id="8" w:author="Poofee" w:date="2017-12-31T20:04:00Z">
        <w:r w:rsidDel="00FD234F">
          <w:rPr>
            <w:b/>
            <w:sz w:val="32"/>
            <w:u w:val="thick"/>
          </w:rPr>
          <w:delText>4</w:delText>
        </w:r>
      </w:del>
    </w:p>
    <w:p w14:paraId="0404E4BB" w14:textId="77777777" w:rsidR="00C42489" w:rsidRDefault="00C42489" w:rsidP="00C42489">
      <w:pPr>
        <w:snapToGrid w:val="0"/>
        <w:spacing w:before="60" w:after="60"/>
        <w:ind w:firstLine="723"/>
        <w:jc w:val="center"/>
        <w:rPr>
          <w:rFonts w:eastAsia="隶书"/>
          <w:b/>
          <w:sz w:val="36"/>
          <w:szCs w:val="36"/>
        </w:rPr>
      </w:pPr>
      <w:r>
        <w:rPr>
          <w:rFonts w:eastAsia="隶书" w:hint="eastAsia"/>
          <w:b/>
          <w:sz w:val="36"/>
          <w:szCs w:val="36"/>
        </w:rPr>
        <w:t>哈尔滨工业大学教务处制</w:t>
      </w:r>
    </w:p>
    <w:p w14:paraId="4AC7828B" w14:textId="77777777" w:rsidR="00C42489" w:rsidRDefault="00C42489" w:rsidP="00C42489">
      <w:pPr>
        <w:snapToGrid w:val="0"/>
        <w:spacing w:before="60" w:after="60"/>
        <w:ind w:firstLine="723"/>
        <w:jc w:val="center"/>
        <w:rPr>
          <w:rFonts w:eastAsia="隶书"/>
          <w:b/>
          <w:sz w:val="36"/>
          <w:szCs w:val="36"/>
        </w:rPr>
      </w:pPr>
    </w:p>
    <w:p w14:paraId="62E7F991" w14:textId="77777777" w:rsidR="00C42489" w:rsidRDefault="00C42489" w:rsidP="00C42489">
      <w:pPr>
        <w:pStyle w:val="a6"/>
        <w:spacing w:before="60" w:after="60"/>
        <w:ind w:firstLine="482"/>
        <w:rPr>
          <w:rFonts w:cs="Times New Roman"/>
          <w:b/>
        </w:rPr>
      </w:pPr>
      <w:r>
        <w:rPr>
          <w:rFonts w:cs="Times New Roman" w:hint="eastAsia"/>
          <w:b/>
        </w:rPr>
        <w:lastRenderedPageBreak/>
        <w:t>说</w:t>
      </w:r>
      <w:r>
        <w:rPr>
          <w:rFonts w:cs="Times New Roman"/>
          <w:b/>
        </w:rPr>
        <w:t xml:space="preserve">      </w:t>
      </w:r>
      <w:r>
        <w:rPr>
          <w:rFonts w:cs="Times New Roman" w:hint="eastAsia"/>
          <w:b/>
        </w:rPr>
        <w:t>明</w:t>
      </w:r>
    </w:p>
    <w:p w14:paraId="785E1F2A" w14:textId="77777777" w:rsidR="00C42489" w:rsidRDefault="00C42489" w:rsidP="00C42489">
      <w:pPr>
        <w:snapToGrid w:val="0"/>
        <w:spacing w:beforeLines="0" w:before="60" w:afterLines="0" w:after="60"/>
        <w:ind w:leftChars="-1" w:left="-2" w:firstLine="643"/>
        <w:jc w:val="center"/>
        <w:rPr>
          <w:rFonts w:eastAsia="黑体"/>
          <w:b/>
          <w:sz w:val="32"/>
          <w:szCs w:val="32"/>
        </w:rPr>
      </w:pPr>
    </w:p>
    <w:p w14:paraId="4DDE9940" w14:textId="77777777" w:rsidR="00C42489" w:rsidRDefault="00C42489" w:rsidP="00C42489">
      <w:pPr>
        <w:pStyle w:val="a7"/>
        <w:spacing w:before="120" w:after="120"/>
        <w:rPr>
          <w:b/>
        </w:rPr>
      </w:pPr>
      <w:r>
        <w:rPr>
          <w:rFonts w:hint="eastAsia"/>
          <w:b/>
        </w:rPr>
        <w:t>一、开题报告主要内容</w:t>
      </w:r>
    </w:p>
    <w:p w14:paraId="6FAA03FD" w14:textId="77777777" w:rsidR="00C42489" w:rsidRDefault="00C42489" w:rsidP="00C42489">
      <w:pPr>
        <w:pStyle w:val="a8"/>
        <w:spacing w:before="120" w:after="120"/>
      </w:pPr>
      <w:r>
        <w:t>1</w:t>
      </w:r>
      <w:r>
        <w:rPr>
          <w:rFonts w:hint="eastAsia"/>
        </w:rPr>
        <w:t>．课题来源及研究的目的和意义</w:t>
      </w:r>
    </w:p>
    <w:p w14:paraId="6867F5A5" w14:textId="77777777" w:rsidR="00C42489" w:rsidRDefault="00C42489" w:rsidP="00C42489">
      <w:pPr>
        <w:pStyle w:val="a8"/>
        <w:spacing w:before="120" w:after="120"/>
        <w:ind w:firstLineChars="100" w:firstLine="240"/>
        <w:rPr>
          <w:rFonts w:eastAsia="宋体"/>
          <w:sz w:val="24"/>
        </w:rPr>
      </w:pPr>
      <w:r>
        <w:rPr>
          <w:rFonts w:eastAsia="宋体" w:hint="eastAsia"/>
          <w:sz w:val="24"/>
        </w:rPr>
        <w:t>（正文</w:t>
      </w:r>
      <w:r>
        <w:rPr>
          <w:rFonts w:eastAsia="宋体"/>
          <w:sz w:val="24"/>
        </w:rPr>
        <w:t xml:space="preserve">  </w:t>
      </w:r>
      <w:r>
        <w:rPr>
          <w:rFonts w:eastAsia="宋体" w:hint="eastAsia"/>
          <w:sz w:val="24"/>
        </w:rPr>
        <w:t>宋体小</w:t>
      </w:r>
      <w:r>
        <w:rPr>
          <w:rFonts w:eastAsia="宋体"/>
          <w:sz w:val="24"/>
        </w:rPr>
        <w:t>4</w:t>
      </w:r>
      <w:r>
        <w:rPr>
          <w:rFonts w:eastAsia="宋体" w:hint="eastAsia"/>
          <w:sz w:val="24"/>
        </w:rPr>
        <w:t>号字，行距</w:t>
      </w:r>
      <w:r>
        <w:rPr>
          <w:rFonts w:eastAsia="宋体"/>
          <w:sz w:val="24"/>
        </w:rPr>
        <w:t>1.25</w:t>
      </w:r>
      <w:r>
        <w:rPr>
          <w:rFonts w:eastAsia="宋体" w:hint="eastAsia"/>
          <w:sz w:val="24"/>
        </w:rPr>
        <w:t>倍，</w:t>
      </w:r>
      <w:proofErr w:type="gramStart"/>
      <w:r>
        <w:rPr>
          <w:rFonts w:eastAsia="宋体" w:hint="eastAsia"/>
          <w:sz w:val="24"/>
        </w:rPr>
        <w:t>段前</w:t>
      </w:r>
      <w:r>
        <w:rPr>
          <w:rFonts w:eastAsia="宋体"/>
          <w:sz w:val="24"/>
        </w:rPr>
        <w:t>0</w:t>
      </w:r>
      <w:r>
        <w:rPr>
          <w:rFonts w:eastAsia="宋体" w:hint="eastAsia"/>
          <w:sz w:val="24"/>
        </w:rPr>
        <w:t>行</w:t>
      </w:r>
      <w:proofErr w:type="gramEnd"/>
      <w:r>
        <w:rPr>
          <w:rFonts w:eastAsia="宋体" w:hint="eastAsia"/>
          <w:sz w:val="24"/>
        </w:rPr>
        <w:t>，段后</w:t>
      </w:r>
      <w:r>
        <w:rPr>
          <w:rFonts w:eastAsia="宋体"/>
          <w:sz w:val="24"/>
        </w:rPr>
        <w:t>0</w:t>
      </w:r>
      <w:r>
        <w:rPr>
          <w:rFonts w:eastAsia="宋体" w:hint="eastAsia"/>
          <w:sz w:val="24"/>
        </w:rPr>
        <w:t>行）</w:t>
      </w:r>
    </w:p>
    <w:p w14:paraId="7747BB24" w14:textId="77777777" w:rsidR="00C42489" w:rsidRDefault="00C42489" w:rsidP="00C42489">
      <w:pPr>
        <w:pStyle w:val="a8"/>
        <w:spacing w:before="120" w:after="120"/>
        <w:rPr>
          <w:szCs w:val="28"/>
        </w:rPr>
      </w:pPr>
      <w:r>
        <w:rPr>
          <w:szCs w:val="28"/>
        </w:rPr>
        <w:t>2</w:t>
      </w:r>
      <w:r>
        <w:rPr>
          <w:rFonts w:hint="eastAsia"/>
          <w:szCs w:val="28"/>
        </w:rPr>
        <w:t>．国内外在该方向的研究现状及分析</w:t>
      </w:r>
    </w:p>
    <w:p w14:paraId="15E34C1E" w14:textId="77777777" w:rsidR="00C42489" w:rsidRDefault="00C42489" w:rsidP="00C42489">
      <w:pPr>
        <w:pStyle w:val="a8"/>
        <w:spacing w:before="120" w:after="120"/>
        <w:rPr>
          <w:szCs w:val="28"/>
        </w:rPr>
      </w:pPr>
      <w:r>
        <w:rPr>
          <w:szCs w:val="28"/>
        </w:rPr>
        <w:t>3</w:t>
      </w:r>
      <w:r>
        <w:rPr>
          <w:rFonts w:hint="eastAsia"/>
          <w:szCs w:val="28"/>
        </w:rPr>
        <w:t>．主要研究内容</w:t>
      </w:r>
    </w:p>
    <w:p w14:paraId="4BEBCE13" w14:textId="77777777" w:rsidR="00C42489" w:rsidRDefault="00C42489" w:rsidP="00C42489">
      <w:pPr>
        <w:pStyle w:val="a8"/>
        <w:spacing w:before="120" w:after="120"/>
        <w:rPr>
          <w:szCs w:val="28"/>
        </w:rPr>
      </w:pPr>
      <w:r>
        <w:rPr>
          <w:szCs w:val="28"/>
        </w:rPr>
        <w:t>4</w:t>
      </w:r>
      <w:r>
        <w:rPr>
          <w:rFonts w:hint="eastAsia"/>
          <w:szCs w:val="28"/>
        </w:rPr>
        <w:t>．研究方案</w:t>
      </w:r>
    </w:p>
    <w:p w14:paraId="304D8B11" w14:textId="77777777" w:rsidR="00C42489" w:rsidRDefault="00C42489" w:rsidP="00C42489">
      <w:pPr>
        <w:pStyle w:val="a8"/>
        <w:spacing w:before="120" w:after="120"/>
        <w:rPr>
          <w:szCs w:val="28"/>
        </w:rPr>
      </w:pPr>
      <w:r>
        <w:rPr>
          <w:szCs w:val="28"/>
        </w:rPr>
        <w:t>5</w:t>
      </w:r>
      <w:r>
        <w:rPr>
          <w:rFonts w:hint="eastAsia"/>
          <w:szCs w:val="28"/>
        </w:rPr>
        <w:t>．进度安排，预期达到的目标</w:t>
      </w:r>
    </w:p>
    <w:p w14:paraId="29DCCEB0" w14:textId="77777777" w:rsidR="00C42489" w:rsidRDefault="00C42489" w:rsidP="00C42489">
      <w:pPr>
        <w:pStyle w:val="a8"/>
        <w:spacing w:before="120" w:after="120"/>
        <w:rPr>
          <w:szCs w:val="28"/>
        </w:rPr>
      </w:pPr>
      <w:r>
        <w:rPr>
          <w:szCs w:val="28"/>
        </w:rPr>
        <w:t>6</w:t>
      </w:r>
      <w:r>
        <w:rPr>
          <w:rFonts w:hint="eastAsia"/>
          <w:szCs w:val="28"/>
        </w:rPr>
        <w:t>．课题已具备和所需的条件、经费</w:t>
      </w:r>
    </w:p>
    <w:p w14:paraId="16F202AB" w14:textId="77777777" w:rsidR="00C42489" w:rsidRDefault="00C42489" w:rsidP="00C42489">
      <w:pPr>
        <w:pStyle w:val="a8"/>
        <w:spacing w:before="120" w:after="120"/>
        <w:rPr>
          <w:szCs w:val="28"/>
        </w:rPr>
      </w:pPr>
      <w:r>
        <w:rPr>
          <w:szCs w:val="28"/>
        </w:rPr>
        <w:t>7</w:t>
      </w:r>
      <w:r>
        <w:rPr>
          <w:rFonts w:hint="eastAsia"/>
          <w:szCs w:val="28"/>
        </w:rPr>
        <w:t>．研究过程中可能遇到的困难和问题，解决的措施</w:t>
      </w:r>
    </w:p>
    <w:p w14:paraId="5D5D0D98" w14:textId="77777777" w:rsidR="00C42489" w:rsidRDefault="00C42489" w:rsidP="00C42489">
      <w:pPr>
        <w:pStyle w:val="a8"/>
        <w:spacing w:before="120" w:after="120"/>
        <w:rPr>
          <w:szCs w:val="28"/>
        </w:rPr>
      </w:pPr>
      <w:r>
        <w:rPr>
          <w:szCs w:val="28"/>
        </w:rPr>
        <w:t>8</w:t>
      </w:r>
      <w:r>
        <w:rPr>
          <w:rFonts w:hint="eastAsia"/>
          <w:szCs w:val="28"/>
        </w:rPr>
        <w:t>．主要参考文献</w:t>
      </w:r>
    </w:p>
    <w:p w14:paraId="55DF7841" w14:textId="77777777" w:rsidR="00C42489" w:rsidRDefault="00C42489" w:rsidP="00C42489">
      <w:pPr>
        <w:pStyle w:val="a7"/>
        <w:spacing w:before="120" w:after="120"/>
        <w:rPr>
          <w:b/>
        </w:rPr>
      </w:pPr>
      <w:r>
        <w:rPr>
          <w:rFonts w:hint="eastAsia"/>
          <w:b/>
        </w:rPr>
        <w:t>二、开题报告要求</w:t>
      </w:r>
    </w:p>
    <w:p w14:paraId="79152F00" w14:textId="77777777" w:rsidR="00C42489" w:rsidRDefault="00C42489" w:rsidP="00C42489">
      <w:pPr>
        <w:pStyle w:val="a7"/>
        <w:spacing w:before="120" w:after="120"/>
        <w:rPr>
          <w:sz w:val="28"/>
          <w:szCs w:val="28"/>
        </w:rPr>
      </w:pPr>
      <w:r>
        <w:rPr>
          <w:sz w:val="28"/>
          <w:szCs w:val="28"/>
        </w:rPr>
        <w:t>1</w:t>
      </w:r>
      <w:r>
        <w:rPr>
          <w:rFonts w:hint="eastAsia"/>
          <w:sz w:val="28"/>
          <w:szCs w:val="28"/>
        </w:rPr>
        <w:t>．开题报告的字数应在</w:t>
      </w:r>
      <w:r>
        <w:rPr>
          <w:sz w:val="28"/>
          <w:szCs w:val="28"/>
        </w:rPr>
        <w:t>3000</w:t>
      </w:r>
      <w:r>
        <w:rPr>
          <w:rFonts w:hint="eastAsia"/>
          <w:sz w:val="28"/>
          <w:szCs w:val="28"/>
        </w:rPr>
        <w:t>字以上。</w:t>
      </w:r>
    </w:p>
    <w:p w14:paraId="3CB90797" w14:textId="77777777" w:rsidR="00C42489" w:rsidRDefault="00C42489" w:rsidP="00C42489">
      <w:pPr>
        <w:pStyle w:val="a7"/>
        <w:spacing w:before="120" w:after="120"/>
        <w:rPr>
          <w:sz w:val="28"/>
          <w:szCs w:val="28"/>
        </w:rPr>
      </w:pPr>
      <w:r>
        <w:rPr>
          <w:sz w:val="28"/>
          <w:szCs w:val="28"/>
        </w:rPr>
        <w:t>2</w:t>
      </w:r>
      <w:r>
        <w:rPr>
          <w:rFonts w:hint="eastAsia"/>
          <w:sz w:val="28"/>
          <w:szCs w:val="28"/>
        </w:rPr>
        <w:t>．参考文献的要求：</w:t>
      </w:r>
    </w:p>
    <w:p w14:paraId="2164F79C" w14:textId="77777777" w:rsidR="00C42489" w:rsidRDefault="00C42489" w:rsidP="00C42489">
      <w:pPr>
        <w:pStyle w:val="a9"/>
        <w:spacing w:before="60" w:after="60"/>
        <w:rPr>
          <w:rFonts w:eastAsia="宋体"/>
        </w:rPr>
      </w:pPr>
      <w:r>
        <w:rPr>
          <w:rFonts w:eastAsia="宋体" w:hint="eastAsia"/>
        </w:rPr>
        <w:t>（</w:t>
      </w:r>
      <w:r>
        <w:rPr>
          <w:rFonts w:eastAsia="宋体"/>
        </w:rPr>
        <w:t>1</w:t>
      </w:r>
      <w:r>
        <w:rPr>
          <w:rFonts w:eastAsia="宋体" w:hint="eastAsia"/>
        </w:rPr>
        <w:t>）理工类论文的参考文献一般为</w:t>
      </w:r>
      <w:r>
        <w:rPr>
          <w:rFonts w:eastAsia="宋体"/>
        </w:rPr>
        <w:t>10-15</w:t>
      </w:r>
      <w:r>
        <w:rPr>
          <w:rFonts w:eastAsia="宋体" w:hint="eastAsia"/>
        </w:rPr>
        <w:t>篇，其中学术期刊类文献不少于</w:t>
      </w:r>
      <w:r>
        <w:rPr>
          <w:rFonts w:eastAsia="宋体"/>
        </w:rPr>
        <w:t>7</w:t>
      </w:r>
      <w:r>
        <w:rPr>
          <w:rFonts w:eastAsia="宋体" w:hint="eastAsia"/>
        </w:rPr>
        <w:t>篇，外文文献不少于</w:t>
      </w:r>
      <w:r>
        <w:rPr>
          <w:rFonts w:eastAsia="宋体"/>
        </w:rPr>
        <w:t>3</w:t>
      </w:r>
      <w:r>
        <w:rPr>
          <w:rFonts w:eastAsia="宋体" w:hint="eastAsia"/>
        </w:rPr>
        <w:t>篇（特殊专业可酌情确定明确要求，并报教务处备案）；文科、管理类论文，参考文献一般为</w:t>
      </w:r>
      <w:r>
        <w:rPr>
          <w:rFonts w:eastAsia="宋体"/>
        </w:rPr>
        <w:t>15-20</w:t>
      </w:r>
      <w:r>
        <w:rPr>
          <w:rFonts w:eastAsia="宋体" w:hint="eastAsia"/>
        </w:rPr>
        <w:t>篇，其中学术期刊类文献不少于</w:t>
      </w:r>
      <w:r>
        <w:rPr>
          <w:rFonts w:eastAsia="宋体"/>
        </w:rPr>
        <w:t>12</w:t>
      </w:r>
      <w:r>
        <w:rPr>
          <w:rFonts w:eastAsia="宋体" w:hint="eastAsia"/>
        </w:rPr>
        <w:t>篇，外文文献不少于</w:t>
      </w:r>
      <w:r>
        <w:rPr>
          <w:rFonts w:eastAsia="宋体"/>
        </w:rPr>
        <w:t>3</w:t>
      </w:r>
      <w:r>
        <w:rPr>
          <w:rFonts w:eastAsia="宋体" w:hint="eastAsia"/>
        </w:rPr>
        <w:t>篇。近五年的文献数不应少于总数的</w:t>
      </w:r>
      <w:r>
        <w:rPr>
          <w:rFonts w:eastAsia="宋体"/>
        </w:rPr>
        <w:t>1/3</w:t>
      </w:r>
      <w:r>
        <w:rPr>
          <w:rFonts w:eastAsia="宋体" w:hint="eastAsia"/>
        </w:rPr>
        <w:t>，应有近两年的参考文献。教材、产品说明书、国家标准、未公开发表的研究报告不宜作为参考资料。</w:t>
      </w:r>
    </w:p>
    <w:p w14:paraId="397BE7A6" w14:textId="77777777" w:rsidR="00C42489" w:rsidRDefault="00C42489" w:rsidP="00C42489">
      <w:pPr>
        <w:pStyle w:val="a9"/>
        <w:spacing w:before="60" w:after="60"/>
        <w:rPr>
          <w:rFonts w:eastAsia="宋体"/>
        </w:rPr>
      </w:pPr>
      <w:r>
        <w:rPr>
          <w:rFonts w:eastAsia="宋体" w:hint="eastAsia"/>
        </w:rPr>
        <w:t>（</w:t>
      </w:r>
      <w:r>
        <w:rPr>
          <w:rFonts w:eastAsia="宋体"/>
        </w:rPr>
        <w:t>2</w:t>
      </w:r>
      <w:r>
        <w:rPr>
          <w:rFonts w:eastAsia="宋体" w:hint="eastAsia"/>
        </w:rPr>
        <w:t>）参考文献按在开题报告中出现的次序列出。</w:t>
      </w:r>
    </w:p>
    <w:p w14:paraId="6172AC2F" w14:textId="77777777" w:rsidR="00C42489" w:rsidRPr="00FE14AF" w:rsidRDefault="00C42489" w:rsidP="00FE14AF">
      <w:pPr>
        <w:pStyle w:val="a9"/>
        <w:spacing w:before="60" w:after="60"/>
        <w:rPr>
          <w:rFonts w:eastAsia="宋体"/>
        </w:rPr>
      </w:pPr>
      <w:r>
        <w:rPr>
          <w:rFonts w:eastAsia="宋体" w:hint="eastAsia"/>
        </w:rPr>
        <w:t>（</w:t>
      </w:r>
      <w:r>
        <w:rPr>
          <w:rFonts w:eastAsia="宋体"/>
        </w:rPr>
        <w:t>3</w:t>
      </w:r>
      <w:r>
        <w:rPr>
          <w:rFonts w:eastAsia="宋体" w:hint="eastAsia"/>
        </w:rPr>
        <w:t>）参考文献书写顺序：序号</w:t>
      </w:r>
      <w:r>
        <w:rPr>
          <w:rFonts w:eastAsia="宋体" w:hint="eastAsia"/>
        </w:rPr>
        <w:t xml:space="preserve"> </w:t>
      </w:r>
      <w:r>
        <w:rPr>
          <w:rFonts w:eastAsia="宋体" w:hint="eastAsia"/>
        </w:rPr>
        <w:t>作者</w:t>
      </w:r>
      <w:r>
        <w:rPr>
          <w:rFonts w:eastAsia="宋体"/>
        </w:rPr>
        <w:t>.</w:t>
      </w:r>
      <w:r>
        <w:rPr>
          <w:rFonts w:eastAsia="宋体" w:hint="eastAsia"/>
        </w:rPr>
        <w:t>文章名</w:t>
      </w:r>
      <w:r>
        <w:rPr>
          <w:rFonts w:eastAsia="宋体"/>
        </w:rPr>
        <w:t>.</w:t>
      </w:r>
      <w:r>
        <w:rPr>
          <w:rFonts w:eastAsia="宋体" w:hint="eastAsia"/>
        </w:rPr>
        <w:t>学术刊物名</w:t>
      </w:r>
      <w:r>
        <w:rPr>
          <w:rFonts w:eastAsia="宋体"/>
        </w:rPr>
        <w:t>.</w:t>
      </w:r>
      <w:r>
        <w:rPr>
          <w:rFonts w:eastAsia="宋体" w:hint="eastAsia"/>
        </w:rPr>
        <w:t>年，卷（期）：引用起止页。</w:t>
      </w:r>
    </w:p>
    <w:p w14:paraId="074481F6" w14:textId="77777777" w:rsidR="00C42489" w:rsidRDefault="00C42489" w:rsidP="00C42489">
      <w:pPr>
        <w:snapToGrid w:val="0"/>
        <w:spacing w:beforeLines="0" w:before="60" w:afterLines="0" w:after="60"/>
        <w:ind w:leftChars="-1" w:left="-2" w:firstLine="643"/>
        <w:jc w:val="center"/>
        <w:rPr>
          <w:rFonts w:eastAsia="黑体"/>
          <w:b/>
          <w:sz w:val="32"/>
          <w:szCs w:val="32"/>
        </w:rPr>
      </w:pPr>
      <w:r>
        <w:rPr>
          <w:rFonts w:eastAsia="黑体" w:hint="eastAsia"/>
          <w:b/>
          <w:sz w:val="32"/>
          <w:szCs w:val="32"/>
        </w:rPr>
        <w:t>哈尔滨工业大学毕业设计（论文）任务书</w:t>
      </w:r>
    </w:p>
    <w:tbl>
      <w:tblPr>
        <w:tblStyle w:val="TableNormal1"/>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0"/>
      </w:tblGrid>
      <w:tr w:rsidR="00C42489" w14:paraId="7F789576" w14:textId="77777777" w:rsidTr="00C42489">
        <w:trPr>
          <w:cantSplit/>
          <w:trHeight w:val="917"/>
        </w:trPr>
        <w:tc>
          <w:tcPr>
            <w:tcW w:w="9086" w:type="dxa"/>
            <w:tcBorders>
              <w:top w:val="single" w:sz="4" w:space="0" w:color="auto"/>
              <w:left w:val="single" w:sz="4" w:space="0" w:color="auto"/>
              <w:bottom w:val="single" w:sz="4" w:space="0" w:color="auto"/>
              <w:right w:val="single" w:sz="4" w:space="0" w:color="auto"/>
            </w:tcBorders>
            <w:hideMark/>
          </w:tcPr>
          <w:p w14:paraId="6A3A69A5" w14:textId="77777777" w:rsidR="00C42489" w:rsidRDefault="00C42489">
            <w:pPr>
              <w:spacing w:beforeLines="50" w:before="120" w:afterLines="0" w:after="60" w:line="380" w:lineRule="exact"/>
              <w:ind w:firstLineChars="86" w:firstLine="206"/>
            </w:pPr>
            <w:r>
              <w:rPr>
                <w:rFonts w:hint="eastAsia"/>
              </w:rPr>
              <w:lastRenderedPageBreak/>
              <w:t>姓</w:t>
            </w:r>
            <w:r>
              <w:t xml:space="preserve">   </w:t>
            </w:r>
            <w:r>
              <w:rPr>
                <w:rFonts w:hint="eastAsia"/>
              </w:rPr>
              <w:t>名：</w:t>
            </w:r>
            <w:r>
              <w:t xml:space="preserve">   </w:t>
            </w:r>
            <w:r>
              <w:rPr>
                <w:rFonts w:hint="eastAsia"/>
              </w:rPr>
              <w:t>杨钰琛</w:t>
            </w:r>
            <w:r>
              <w:t xml:space="preserve">                  </w:t>
            </w:r>
            <w:r>
              <w:rPr>
                <w:rFonts w:hint="eastAsia"/>
              </w:rPr>
              <w:t>院</w:t>
            </w:r>
            <w:r>
              <w:rPr>
                <w:rFonts w:hint="eastAsia"/>
              </w:rPr>
              <w:t xml:space="preserve"> </w:t>
            </w:r>
            <w:r>
              <w:rPr>
                <w:rFonts w:hint="eastAsia"/>
              </w:rPr>
              <w:t>（系）：电气工程及自动化</w:t>
            </w:r>
          </w:p>
          <w:p w14:paraId="5DF3D062" w14:textId="77777777" w:rsidR="00C42489" w:rsidRDefault="00C42489">
            <w:pPr>
              <w:spacing w:beforeLines="0" w:before="60" w:afterLines="50" w:after="120" w:line="380" w:lineRule="exact"/>
              <w:ind w:firstLineChars="86" w:firstLine="206"/>
            </w:pPr>
            <w:r>
              <w:rPr>
                <w:rFonts w:hint="eastAsia"/>
              </w:rPr>
              <w:t>专</w:t>
            </w:r>
            <w:r>
              <w:t xml:space="preserve">   </w:t>
            </w:r>
            <w:r>
              <w:rPr>
                <w:rFonts w:hint="eastAsia"/>
              </w:rPr>
              <w:t>业：</w:t>
            </w:r>
            <w:r>
              <w:t xml:space="preserve">   </w:t>
            </w:r>
            <w:r>
              <w:rPr>
                <w:rFonts w:hint="eastAsia"/>
              </w:rPr>
              <w:t>电气工程及自动化</w:t>
            </w:r>
            <w:r>
              <w:t xml:space="preserve">        </w:t>
            </w:r>
            <w:r>
              <w:rPr>
                <w:rFonts w:hint="eastAsia"/>
              </w:rPr>
              <w:t>班</w:t>
            </w:r>
            <w:r>
              <w:t xml:space="preserve">   </w:t>
            </w:r>
            <w:r>
              <w:rPr>
                <w:rFonts w:hint="eastAsia"/>
              </w:rPr>
              <w:t>号</w:t>
            </w:r>
            <w:r>
              <w:rPr>
                <w:rFonts w:hint="eastAsia"/>
              </w:rPr>
              <w:t xml:space="preserve"> </w:t>
            </w:r>
            <w:r>
              <w:rPr>
                <w:rFonts w:hint="eastAsia"/>
              </w:rPr>
              <w:t>：</w:t>
            </w:r>
            <w:r>
              <w:t>1406161</w:t>
            </w:r>
          </w:p>
          <w:p w14:paraId="6D8E1997" w14:textId="77777777" w:rsidR="00C42489" w:rsidRDefault="00C42489">
            <w:pPr>
              <w:spacing w:beforeLines="0" w:before="60" w:afterLines="50" w:after="120" w:line="380" w:lineRule="exact"/>
              <w:ind w:firstLineChars="86" w:firstLine="206"/>
            </w:pPr>
            <w:r>
              <w:rPr>
                <w:rFonts w:hint="eastAsia"/>
              </w:rPr>
              <w:t>任务起至日期：</w:t>
            </w:r>
            <w:r>
              <w:t xml:space="preserve">     2017</w:t>
            </w:r>
            <w:r>
              <w:rPr>
                <w:rFonts w:hint="eastAsia"/>
              </w:rPr>
              <w:t>年</w:t>
            </w:r>
            <w:r>
              <w:t xml:space="preserve">   12</w:t>
            </w:r>
            <w:r>
              <w:rPr>
                <w:rFonts w:hint="eastAsia"/>
              </w:rPr>
              <w:t>月</w:t>
            </w:r>
            <w:r>
              <w:t xml:space="preserve"> 20</w:t>
            </w:r>
            <w:r>
              <w:rPr>
                <w:rFonts w:hint="eastAsia"/>
              </w:rPr>
              <w:t>日至</w:t>
            </w:r>
            <w:r>
              <w:t xml:space="preserve">   2018</w:t>
            </w:r>
            <w:r>
              <w:rPr>
                <w:rFonts w:hint="eastAsia"/>
              </w:rPr>
              <w:t>年</w:t>
            </w:r>
            <w:r>
              <w:t xml:space="preserve">    6 </w:t>
            </w:r>
            <w:r>
              <w:rPr>
                <w:rFonts w:hint="eastAsia"/>
              </w:rPr>
              <w:t>月</w:t>
            </w:r>
            <w:r>
              <w:t xml:space="preserve">   20</w:t>
            </w:r>
            <w:r>
              <w:rPr>
                <w:rFonts w:hint="eastAsia"/>
              </w:rPr>
              <w:t>日</w:t>
            </w:r>
          </w:p>
        </w:tc>
      </w:tr>
      <w:tr w:rsidR="00C42489" w14:paraId="4978198F" w14:textId="77777777" w:rsidTr="00C42489">
        <w:trPr>
          <w:trHeight w:val="1637"/>
        </w:trPr>
        <w:tc>
          <w:tcPr>
            <w:tcW w:w="9086" w:type="dxa"/>
            <w:tcBorders>
              <w:top w:val="single" w:sz="4" w:space="0" w:color="auto"/>
              <w:left w:val="single" w:sz="4" w:space="0" w:color="auto"/>
              <w:bottom w:val="single" w:sz="4" w:space="0" w:color="auto"/>
              <w:right w:val="single" w:sz="4" w:space="0" w:color="auto"/>
            </w:tcBorders>
            <w:hideMark/>
          </w:tcPr>
          <w:p w14:paraId="500AC761" w14:textId="77777777" w:rsidR="00C42489" w:rsidRDefault="00C42489">
            <w:pPr>
              <w:spacing w:before="60" w:after="60" w:line="380" w:lineRule="exact"/>
              <w:ind w:firstLineChars="86" w:firstLine="206"/>
            </w:pPr>
            <w:r>
              <w:rPr>
                <w:rFonts w:hint="eastAsia"/>
              </w:rPr>
              <w:t>毕业设计（论文）题目：</w:t>
            </w:r>
            <w:r>
              <w:t xml:space="preserve">    </w:t>
            </w:r>
          </w:p>
          <w:p w14:paraId="488FA34A" w14:textId="77777777" w:rsidR="00C42489" w:rsidRDefault="00C42489">
            <w:pPr>
              <w:spacing w:before="60" w:after="60" w:line="380" w:lineRule="exact"/>
              <w:ind w:firstLineChars="835" w:firstLine="2004"/>
            </w:pPr>
            <w:r>
              <w:rPr>
                <w:rFonts w:hint="eastAsia"/>
              </w:rPr>
              <w:t>基于区域分解与传输线法的电器静磁场有限元求解方法</w:t>
            </w:r>
            <w:r>
              <w:t xml:space="preserve">                       </w:t>
            </w:r>
          </w:p>
        </w:tc>
      </w:tr>
      <w:tr w:rsidR="00C42489" w14:paraId="3A492AFE" w14:textId="77777777" w:rsidTr="00C42489">
        <w:trPr>
          <w:trHeight w:val="2908"/>
        </w:trPr>
        <w:tc>
          <w:tcPr>
            <w:tcW w:w="9086" w:type="dxa"/>
            <w:tcBorders>
              <w:top w:val="single" w:sz="4" w:space="0" w:color="auto"/>
              <w:left w:val="single" w:sz="4" w:space="0" w:color="auto"/>
              <w:bottom w:val="single" w:sz="4" w:space="0" w:color="auto"/>
              <w:right w:val="single" w:sz="4" w:space="0" w:color="auto"/>
            </w:tcBorders>
            <w:hideMark/>
          </w:tcPr>
          <w:p w14:paraId="1F796E53" w14:textId="77777777" w:rsidR="00C42489" w:rsidRDefault="00C42489">
            <w:pPr>
              <w:spacing w:before="60" w:after="60" w:line="380" w:lineRule="exact"/>
              <w:ind w:firstLineChars="86" w:firstLine="206"/>
            </w:pPr>
            <w:r>
              <w:rPr>
                <w:rFonts w:hint="eastAsia"/>
              </w:rPr>
              <w:t>立题的目的和意义：</w:t>
            </w:r>
          </w:p>
          <w:p w14:paraId="108A24CC" w14:textId="7DD5707F" w:rsidR="00C42489" w:rsidRDefault="00C42489">
            <w:pPr>
              <w:spacing w:before="60" w:after="60" w:line="380" w:lineRule="exact"/>
              <w:ind w:firstLineChars="86" w:firstLine="206"/>
            </w:pPr>
            <w:r>
              <w:t xml:space="preserve"> </w:t>
            </w:r>
            <w:ins w:id="9" w:author="Poofee" w:date="2017-12-31T20:05:00Z">
              <w:r w:rsidR="00E177B5">
                <w:t xml:space="preserve">   </w:t>
              </w:r>
            </w:ins>
            <w:r>
              <w:rPr>
                <w:rFonts w:hint="eastAsia"/>
              </w:rPr>
              <w:t>电器用途广泛，职能多样，对电路起控制、保护、检测等作用，是电路中的重要部分。继电器、接触器是其中很重要一类的电器，常用于控制电路通断，性能直接影响电路的安全与稳定，往往一只接触器失效就会造成系统瘫痪，造成巨大损失。</w:t>
            </w:r>
            <w:del w:id="10" w:author="Poofee" w:date="2017-12-31T20:22:00Z">
              <w:r w:rsidDel="00A939CD">
                <w:rPr>
                  <w:rFonts w:hint="eastAsia"/>
                </w:rPr>
                <w:delText>因此可以说电器的优化设计是具有巨大意义的。</w:delText>
              </w:r>
            </w:del>
          </w:p>
          <w:p w14:paraId="1EB253E5" w14:textId="0CFF7908" w:rsidR="00C42489" w:rsidRDefault="00A939CD" w:rsidP="008D7643">
            <w:pPr>
              <w:spacing w:before="60" w:after="60" w:line="380" w:lineRule="exact"/>
              <w:ind w:firstLineChars="186" w:firstLine="446"/>
              <w:pPrChange w:id="11" w:author="Poofee" w:date="2017-12-31T20:13:00Z">
                <w:pPr>
                  <w:spacing w:before="60" w:after="60" w:line="380" w:lineRule="exact"/>
                  <w:ind w:firstLineChars="86" w:firstLine="206"/>
                </w:pPr>
              </w:pPrChange>
            </w:pPr>
            <w:ins w:id="12" w:author="Poofee" w:date="2017-12-31T20:23:00Z">
              <w:r>
                <w:rPr>
                  <w:rFonts w:hint="eastAsia"/>
                </w:rPr>
                <w:t>在电器</w:t>
              </w:r>
            </w:ins>
            <w:ins w:id="13" w:author="Poofee" w:date="2017-12-31T20:24:00Z">
              <w:r>
                <w:rPr>
                  <w:rFonts w:hint="eastAsia"/>
                </w:rPr>
                <w:t>产品的研发设计过程中，</w:t>
              </w:r>
            </w:ins>
            <w:ins w:id="14" w:author="Poofee" w:date="2017-12-31T20:25:00Z">
              <w:r>
                <w:rPr>
                  <w:rFonts w:hint="eastAsia"/>
                </w:rPr>
                <w:t>利用有限元方法求解时常常会耗去大量时间。</w:t>
              </w:r>
              <w:r>
                <w:rPr>
                  <w:rFonts w:hint="eastAsia"/>
                </w:rPr>
                <w:t>例如，</w:t>
              </w:r>
            </w:ins>
            <w:r w:rsidR="00C42489">
              <w:rPr>
                <w:rFonts w:hint="eastAsia"/>
              </w:rPr>
              <w:t>接触器常见的优化</w:t>
            </w:r>
            <w:r w:rsidR="00737E02">
              <w:rPr>
                <w:rFonts w:hint="eastAsia"/>
              </w:rPr>
              <w:t>问题为多目标优化问题</w:t>
            </w:r>
            <w:r w:rsidR="00C42489">
              <w:rPr>
                <w:rFonts w:hint="eastAsia"/>
              </w:rPr>
              <w:t>，</w:t>
            </w:r>
            <w:r w:rsidR="009A0263">
              <w:rPr>
                <w:rFonts w:hint="eastAsia"/>
              </w:rPr>
              <w:t>涉及到</w:t>
            </w:r>
            <w:r w:rsidR="00C42489">
              <w:rPr>
                <w:rFonts w:hint="eastAsia"/>
              </w:rPr>
              <w:t>动态特性、温升、振动性能等</w:t>
            </w:r>
            <w:r w:rsidR="009A0263">
              <w:rPr>
                <w:rFonts w:hint="eastAsia"/>
              </w:rPr>
              <w:t>因素</w:t>
            </w:r>
            <w:r w:rsidR="00C42489">
              <w:rPr>
                <w:rFonts w:hint="eastAsia"/>
              </w:rPr>
              <w:t>，</w:t>
            </w:r>
            <w:ins w:id="15" w:author="Poofee" w:date="2017-12-31T20:26:00Z">
              <w:r>
                <w:rPr>
                  <w:rFonts w:hint="eastAsia"/>
                </w:rPr>
                <w:t>需要进行多次重复仿真计算</w:t>
              </w:r>
              <w:r>
                <w:rPr>
                  <w:rFonts w:hint="eastAsia"/>
                </w:rPr>
                <w:t>，对于</w:t>
              </w:r>
            </w:ins>
            <w:del w:id="16" w:author="Poofee" w:date="2017-12-31T20:26:00Z">
              <w:r w:rsidR="009A0263" w:rsidDel="00A939CD">
                <w:rPr>
                  <w:rFonts w:hint="eastAsia"/>
                </w:rPr>
                <w:delText>而且</w:delText>
              </w:r>
            </w:del>
            <w:ins w:id="17" w:author="Poofee" w:date="2017-12-31T20:26:00Z">
              <w:r>
                <w:rPr>
                  <w:rFonts w:hint="eastAsia"/>
                </w:rPr>
                <w:t>某些问题</w:t>
              </w:r>
            </w:ins>
            <w:r w:rsidR="00C42489">
              <w:rPr>
                <w:rFonts w:hint="eastAsia"/>
              </w:rPr>
              <w:t>通常</w:t>
            </w:r>
            <w:ins w:id="18" w:author="Poofee" w:date="2017-12-31T20:26:00Z">
              <w:r>
                <w:rPr>
                  <w:rFonts w:hint="eastAsia"/>
                </w:rPr>
                <w:t>还要考虑</w:t>
              </w:r>
            </w:ins>
            <w:del w:id="19" w:author="Poofee" w:date="2017-12-31T20:26:00Z">
              <w:r w:rsidR="00C42489" w:rsidDel="00A939CD">
                <w:rPr>
                  <w:rFonts w:hint="eastAsia"/>
                </w:rPr>
                <w:delText>涉及</w:delText>
              </w:r>
            </w:del>
            <w:r w:rsidR="00C42489">
              <w:rPr>
                <w:rFonts w:hint="eastAsia"/>
              </w:rPr>
              <w:t>到多场耦合，</w:t>
            </w:r>
            <w:del w:id="20" w:author="Poofee" w:date="2017-12-31T20:22:00Z">
              <w:r w:rsidR="00C42489" w:rsidDel="00A939CD">
                <w:rPr>
                  <w:rFonts w:hint="eastAsia"/>
                </w:rPr>
                <w:delText>也就是说</w:delText>
              </w:r>
            </w:del>
            <w:r w:rsidR="00C42489">
              <w:rPr>
                <w:rFonts w:hint="eastAsia"/>
              </w:rPr>
              <w:t>方程中</w:t>
            </w:r>
            <w:ins w:id="21" w:author="Poofee" w:date="2017-12-31T20:27:00Z">
              <w:r>
                <w:rPr>
                  <w:rFonts w:hint="eastAsia"/>
                </w:rPr>
                <w:t>存在</w:t>
              </w:r>
            </w:ins>
            <w:del w:id="22" w:author="Poofee" w:date="2017-12-31T20:26:00Z">
              <w:r w:rsidR="00C42489" w:rsidDel="00A939CD">
                <w:rPr>
                  <w:rFonts w:hint="eastAsia"/>
                </w:rPr>
                <w:delText>有</w:delText>
              </w:r>
            </w:del>
            <w:r w:rsidR="00C42489">
              <w:rPr>
                <w:rFonts w:hint="eastAsia"/>
              </w:rPr>
              <w:t>多个未知量</w:t>
            </w:r>
            <w:r w:rsidR="009A0263">
              <w:rPr>
                <w:rFonts w:hint="eastAsia"/>
              </w:rPr>
              <w:t>，</w:t>
            </w:r>
            <w:ins w:id="23" w:author="Poofee" w:date="2017-12-31T20:27:00Z">
              <w:r>
                <w:rPr>
                  <w:rFonts w:hint="eastAsia"/>
                </w:rPr>
                <w:t>使得仿真求解时间更长。</w:t>
              </w:r>
            </w:ins>
            <w:del w:id="24" w:author="Poofee" w:date="2017-12-31T20:25:00Z">
              <w:r w:rsidR="00C42489" w:rsidDel="00A939CD">
                <w:rPr>
                  <w:rFonts w:hint="eastAsia"/>
                </w:rPr>
                <w:delText>因此在</w:delText>
              </w:r>
              <w:r w:rsidR="009A0263" w:rsidDel="00A939CD">
                <w:rPr>
                  <w:rFonts w:hint="eastAsia"/>
                </w:rPr>
                <w:delText>利用有限元方法</w:delText>
              </w:r>
              <w:r w:rsidR="00C42489" w:rsidDel="00A939CD">
                <w:rPr>
                  <w:rFonts w:hint="eastAsia"/>
                </w:rPr>
                <w:delText>求解时常常会耗去大量时间。</w:delText>
              </w:r>
            </w:del>
            <w:r w:rsidR="00C42489">
              <w:rPr>
                <w:rFonts w:hint="eastAsia"/>
              </w:rPr>
              <w:t>如果能大幅地改进有限元求解的效率，将会解决</w:t>
            </w:r>
            <w:r w:rsidR="00C42489">
              <w:softHyphen/>
            </w:r>
            <w:r w:rsidR="00C42489">
              <w:softHyphen/>
            </w:r>
            <w:r w:rsidR="00C42489">
              <w:softHyphen/>
            </w:r>
            <w:r w:rsidR="00C42489">
              <w:rPr>
                <w:rFonts w:hint="eastAsia"/>
              </w:rPr>
              <w:t>电器</w:t>
            </w:r>
            <w:ins w:id="25" w:author="Poofee" w:date="2018-01-01T12:18:00Z">
              <w:r w:rsidR="005B4438">
                <w:rPr>
                  <w:rFonts w:hint="eastAsia"/>
                </w:rPr>
                <w:t>仿真</w:t>
              </w:r>
            </w:ins>
            <w:del w:id="26" w:author="Poofee" w:date="2018-01-01T12:18:00Z">
              <w:r w:rsidR="00C42489" w:rsidDel="005B4438">
                <w:rPr>
                  <w:rFonts w:hint="eastAsia"/>
                </w:rPr>
                <w:delText>优化</w:delText>
              </w:r>
            </w:del>
            <w:r w:rsidR="00C42489">
              <w:rPr>
                <w:rFonts w:hint="eastAsia"/>
              </w:rPr>
              <w:t>设计中的一大痛点。区域分解</w:t>
            </w:r>
            <w:ins w:id="27" w:author="Poofee" w:date="2018-01-01T12:18:00Z">
              <w:r w:rsidR="005B4438">
                <w:rPr>
                  <w:rFonts w:hint="eastAsia"/>
                </w:rPr>
                <w:t>技术</w:t>
              </w:r>
            </w:ins>
            <w:del w:id="28" w:author="Poofee" w:date="2018-01-01T12:18:00Z">
              <w:r w:rsidR="00C42489" w:rsidDel="005B4438">
                <w:rPr>
                  <w:rFonts w:hint="eastAsia"/>
                </w:rPr>
                <w:delText>法</w:delText>
              </w:r>
            </w:del>
            <w:r w:rsidR="00C42489">
              <w:rPr>
                <w:rFonts w:hint="eastAsia"/>
              </w:rPr>
              <w:t>可以</w:t>
            </w:r>
            <w:ins w:id="29" w:author="Poofee" w:date="2018-01-01T12:18:00Z">
              <w:r w:rsidR="005B4438">
                <w:rPr>
                  <w:rFonts w:hint="eastAsia"/>
                </w:rPr>
                <w:t>将一个完整的求解域</w:t>
              </w:r>
            </w:ins>
            <w:r w:rsidR="00C42489">
              <w:rPr>
                <w:rFonts w:hint="eastAsia"/>
              </w:rPr>
              <w:t>拆解</w:t>
            </w:r>
            <w:ins w:id="30" w:author="Poofee" w:date="2018-01-01T12:18:00Z">
              <w:r w:rsidR="005B4438">
                <w:rPr>
                  <w:rFonts w:hint="eastAsia"/>
                </w:rPr>
                <w:t>为不同</w:t>
              </w:r>
            </w:ins>
            <w:ins w:id="31" w:author="Poofee" w:date="2018-01-01T12:19:00Z">
              <w:r w:rsidR="005B4438">
                <w:rPr>
                  <w:rFonts w:hint="eastAsia"/>
                </w:rPr>
                <w:t>的子域，</w:t>
              </w:r>
            </w:ins>
            <w:del w:id="32" w:author="Poofee" w:date="2018-01-01T12:19:00Z">
              <w:r w:rsidR="00C42489" w:rsidDel="005B4438">
                <w:rPr>
                  <w:rFonts w:hint="eastAsia"/>
                </w:rPr>
                <w:delText>计算任务实现并行计算，</w:delText>
              </w:r>
            </w:del>
            <w:r w:rsidR="00C42489">
              <w:rPr>
                <w:rFonts w:hint="eastAsia"/>
              </w:rPr>
              <w:t>传输线</w:t>
            </w:r>
            <w:del w:id="33" w:author="Poofee" w:date="2018-01-01T12:20:00Z">
              <w:r w:rsidR="00C42489" w:rsidDel="005B4438">
                <w:rPr>
                  <w:rFonts w:hint="eastAsia"/>
                </w:rPr>
                <w:delText>算</w:delText>
              </w:r>
            </w:del>
            <w:r w:rsidR="00C42489">
              <w:rPr>
                <w:rFonts w:hint="eastAsia"/>
              </w:rPr>
              <w:t>法</w:t>
            </w:r>
            <w:ins w:id="34" w:author="Poofee" w:date="2018-01-01T12:20:00Z">
              <w:r w:rsidR="005B4438">
                <w:rPr>
                  <w:rFonts w:hint="eastAsia"/>
                </w:rPr>
                <w:t>具有</w:t>
              </w:r>
            </w:ins>
            <w:ins w:id="35" w:author="Poofee" w:date="2018-01-01T12:21:00Z">
              <w:r w:rsidR="005B4438">
                <w:rPr>
                  <w:rFonts w:hint="eastAsia"/>
                </w:rPr>
                <w:t>分割不同求解域的作用，同时在求解过程中，</w:t>
              </w:r>
            </w:ins>
            <w:r w:rsidR="00C42489">
              <w:rPr>
                <w:rFonts w:hint="eastAsia"/>
              </w:rPr>
              <w:t>可以</w:t>
            </w:r>
            <w:ins w:id="36" w:author="Poofee" w:date="2018-01-01T12:21:00Z">
              <w:r w:rsidR="005B4438">
                <w:rPr>
                  <w:rFonts w:hint="eastAsia"/>
                </w:rPr>
                <w:t>省去</w:t>
              </w:r>
            </w:ins>
            <w:del w:id="37" w:author="Poofee" w:date="2018-01-01T12:21:00Z">
              <w:r w:rsidR="00C42489" w:rsidDel="005B4438">
                <w:rPr>
                  <w:rFonts w:hint="eastAsia"/>
                </w:rPr>
                <w:delText>绕过</w:delText>
              </w:r>
            </w:del>
            <w:r w:rsidR="00C42489">
              <w:rPr>
                <w:rFonts w:hint="eastAsia"/>
              </w:rPr>
              <w:t>对逆矩阵的计算，大大简化计算过程</w:t>
            </w:r>
            <w:ins w:id="38" w:author="Poofee" w:date="2018-01-01T12:19:00Z">
              <w:r w:rsidR="005B4438">
                <w:rPr>
                  <w:rFonts w:hint="eastAsia"/>
                </w:rPr>
                <w:t>，</w:t>
              </w:r>
            </w:ins>
            <w:ins w:id="39" w:author="Poofee" w:date="2018-01-01T12:22:00Z">
              <w:r w:rsidR="005B4438">
                <w:rPr>
                  <w:rFonts w:hint="eastAsia"/>
                </w:rPr>
                <w:t>采用区域分解与传输线法相结合的方法，能够</w:t>
              </w:r>
            </w:ins>
            <w:ins w:id="40" w:author="Poofee" w:date="2018-01-01T12:19:00Z">
              <w:r w:rsidR="005B4438">
                <w:rPr>
                  <w:rFonts w:hint="eastAsia"/>
                </w:rPr>
                <w:t>实现计算任务的并行计算</w:t>
              </w:r>
            </w:ins>
            <w:del w:id="41" w:author="Poofee" w:date="2018-01-01T12:22:00Z">
              <w:r w:rsidR="00C42489" w:rsidDel="005B4438">
                <w:rPr>
                  <w:rFonts w:hint="eastAsia"/>
                </w:rPr>
                <w:delText>。二者的结合可以很好的实现</w:delText>
              </w:r>
            </w:del>
            <w:ins w:id="42" w:author="Poofee" w:date="2018-01-01T12:22:00Z">
              <w:r w:rsidR="005B4438">
                <w:rPr>
                  <w:rFonts w:hint="eastAsia"/>
                </w:rPr>
                <w:t>，达到对</w:t>
              </w:r>
            </w:ins>
            <w:del w:id="43" w:author="Poofee" w:date="2018-01-01T12:22:00Z">
              <w:r w:rsidR="00C42489" w:rsidDel="005B4438">
                <w:rPr>
                  <w:rFonts w:hint="eastAsia"/>
                </w:rPr>
                <w:delText>对</w:delText>
              </w:r>
            </w:del>
            <w:r w:rsidR="00C42489">
              <w:rPr>
                <w:rFonts w:hint="eastAsia"/>
              </w:rPr>
              <w:t>有限元计算</w:t>
            </w:r>
            <w:del w:id="44" w:author="Poofee" w:date="2018-01-01T12:22:00Z">
              <w:r w:rsidR="00C42489" w:rsidDel="005B4438">
                <w:rPr>
                  <w:rFonts w:hint="eastAsia"/>
                </w:rPr>
                <w:delText>的</w:delText>
              </w:r>
            </w:del>
            <w:r w:rsidR="00C42489">
              <w:rPr>
                <w:rFonts w:hint="eastAsia"/>
              </w:rPr>
              <w:t>加速</w:t>
            </w:r>
            <w:ins w:id="45" w:author="Poofee" w:date="2018-01-01T12:22:00Z">
              <w:r w:rsidR="005B4438">
                <w:rPr>
                  <w:rFonts w:hint="eastAsia"/>
                </w:rPr>
                <w:t>的</w:t>
              </w:r>
            </w:ins>
            <w:ins w:id="46" w:author="Poofee" w:date="2018-01-01T12:23:00Z">
              <w:r w:rsidR="005B4438">
                <w:rPr>
                  <w:rFonts w:hint="eastAsia"/>
                </w:rPr>
                <w:t>目的</w:t>
              </w:r>
            </w:ins>
            <w:r w:rsidR="00C42489">
              <w:rPr>
                <w:rFonts w:hint="eastAsia"/>
              </w:rPr>
              <w:t>，对于</w:t>
            </w:r>
            <w:ins w:id="47" w:author="Poofee" w:date="2017-12-31T20:28:00Z">
              <w:r>
                <w:rPr>
                  <w:rFonts w:hint="eastAsia"/>
                </w:rPr>
                <w:t>加速</w:t>
              </w:r>
            </w:ins>
            <w:r w:rsidR="00C42489">
              <w:rPr>
                <w:rFonts w:hint="eastAsia"/>
              </w:rPr>
              <w:t>电器</w:t>
            </w:r>
            <w:del w:id="48" w:author="Poofee" w:date="2017-12-31T20:28:00Z">
              <w:r w:rsidR="00C42489" w:rsidDel="00A939CD">
                <w:rPr>
                  <w:rFonts w:hint="eastAsia"/>
                </w:rPr>
                <w:delText>优化设计</w:delText>
              </w:r>
            </w:del>
            <w:ins w:id="49" w:author="Poofee" w:date="2017-12-31T20:28:00Z">
              <w:r>
                <w:rPr>
                  <w:rFonts w:hint="eastAsia"/>
                </w:rPr>
                <w:t>仿真计算</w:t>
              </w:r>
            </w:ins>
            <w:r w:rsidR="00C42489">
              <w:rPr>
                <w:rFonts w:hint="eastAsia"/>
              </w:rPr>
              <w:t>效率提升有着</w:t>
            </w:r>
            <w:ins w:id="50" w:author="Poofee" w:date="2017-12-31T20:28:00Z">
              <w:r>
                <w:rPr>
                  <w:rFonts w:hint="eastAsia"/>
                </w:rPr>
                <w:t>重大</w:t>
              </w:r>
            </w:ins>
            <w:del w:id="51" w:author="Poofee" w:date="2017-12-31T20:28:00Z">
              <w:r w:rsidR="00C42489" w:rsidDel="00A939CD">
                <w:rPr>
                  <w:rFonts w:hint="eastAsia"/>
                </w:rPr>
                <w:delText>巨大</w:delText>
              </w:r>
            </w:del>
            <w:r w:rsidR="00C42489">
              <w:rPr>
                <w:rFonts w:hint="eastAsia"/>
              </w:rPr>
              <w:t>的意义。</w:t>
            </w:r>
          </w:p>
        </w:tc>
      </w:tr>
      <w:tr w:rsidR="00C42489" w14:paraId="5B166EDC" w14:textId="77777777" w:rsidTr="00C42489">
        <w:trPr>
          <w:trHeight w:val="5655"/>
        </w:trPr>
        <w:tc>
          <w:tcPr>
            <w:tcW w:w="9086" w:type="dxa"/>
            <w:tcBorders>
              <w:top w:val="single" w:sz="4" w:space="0" w:color="auto"/>
              <w:left w:val="single" w:sz="4" w:space="0" w:color="auto"/>
              <w:bottom w:val="single" w:sz="4" w:space="0" w:color="auto"/>
              <w:right w:val="single" w:sz="4" w:space="0" w:color="auto"/>
            </w:tcBorders>
          </w:tcPr>
          <w:p w14:paraId="240331F5" w14:textId="77777777" w:rsidR="00C42489" w:rsidRDefault="00C42489">
            <w:pPr>
              <w:spacing w:before="60" w:after="60" w:line="380" w:lineRule="exact"/>
              <w:ind w:firstLineChars="86" w:firstLine="206"/>
            </w:pPr>
            <w:r>
              <w:rPr>
                <w:rFonts w:hint="eastAsia"/>
              </w:rPr>
              <w:lastRenderedPageBreak/>
              <w:t>技术指标与主要内容：</w:t>
            </w:r>
          </w:p>
          <w:p w14:paraId="29A05C1F" w14:textId="77777777" w:rsidR="00C42489" w:rsidRDefault="00C42489" w:rsidP="003E7AA6">
            <w:pPr>
              <w:pStyle w:val="ListParagraph1"/>
              <w:numPr>
                <w:ilvl w:val="0"/>
                <w:numId w:val="1"/>
              </w:numPr>
              <w:spacing w:before="60" w:after="60" w:line="380" w:lineRule="exact"/>
              <w:ind w:left="1646" w:firstLineChars="0"/>
            </w:pPr>
            <w:r>
              <w:rPr>
                <w:rFonts w:hint="eastAsia"/>
              </w:rPr>
              <w:t>研究区域分解技术（</w:t>
            </w:r>
            <w:r>
              <w:t>DD</w:t>
            </w:r>
            <w:r>
              <w:rPr>
                <w:rFonts w:hint="eastAsia"/>
              </w:rPr>
              <w:t>）和传输线迭代法（</w:t>
            </w:r>
            <w:r>
              <w:t>TLM</w:t>
            </w:r>
            <w:r>
              <w:rPr>
                <w:rFonts w:hint="eastAsia"/>
              </w:rPr>
              <w:t>）相结合的实现方法；</w:t>
            </w:r>
            <w:r>
              <w:rPr>
                <w:rFonts w:hint="eastAsia"/>
              </w:rPr>
              <w:t xml:space="preserve"> </w:t>
            </w:r>
          </w:p>
          <w:p w14:paraId="07FADC1E" w14:textId="77777777" w:rsidR="00C42489" w:rsidRDefault="00C42489" w:rsidP="003E7AA6">
            <w:pPr>
              <w:pStyle w:val="ListParagraph1"/>
              <w:numPr>
                <w:ilvl w:val="0"/>
                <w:numId w:val="1"/>
              </w:numPr>
              <w:spacing w:before="60" w:after="60" w:line="380" w:lineRule="exact"/>
              <w:ind w:left="1646" w:firstLineChars="0"/>
            </w:pPr>
            <w:r>
              <w:rPr>
                <w:rFonts w:hint="eastAsia"/>
              </w:rPr>
              <w:t>研究并设计</w:t>
            </w:r>
            <w:r>
              <w:t>C++</w:t>
            </w:r>
            <w:r>
              <w:rPr>
                <w:rFonts w:hint="eastAsia"/>
              </w:rPr>
              <w:t>程序，编程实现电器静磁场有限元求解算法；</w:t>
            </w:r>
          </w:p>
          <w:p w14:paraId="3DDB2FFC" w14:textId="64AA67CD" w:rsidR="00C42489" w:rsidRDefault="00C42489" w:rsidP="003E7AA6">
            <w:pPr>
              <w:pStyle w:val="ListParagraph1"/>
              <w:numPr>
                <w:ilvl w:val="0"/>
                <w:numId w:val="1"/>
              </w:numPr>
              <w:spacing w:before="60" w:after="60" w:line="380" w:lineRule="exact"/>
              <w:ind w:left="1646" w:firstLineChars="0"/>
            </w:pPr>
            <w:r>
              <w:rPr>
                <w:rFonts w:hint="eastAsia"/>
              </w:rPr>
              <w:t>实现牛顿迭代法、松弛迭代法和</w:t>
            </w:r>
            <w:ins w:id="52" w:author="Poofee" w:date="2018-01-01T12:37:00Z">
              <w:r w:rsidR="00FE2C65">
                <w:rPr>
                  <w:rFonts w:hint="eastAsia"/>
                </w:rPr>
                <w:t>DD-TLM</w:t>
              </w:r>
            </w:ins>
            <w:del w:id="53" w:author="Poofee" w:date="2018-01-01T12:37:00Z">
              <w:r w:rsidDel="00FE2C65">
                <w:rPr>
                  <w:rFonts w:hint="eastAsia"/>
                </w:rPr>
                <w:delText>传输线迭代</w:delText>
              </w:r>
            </w:del>
            <w:r>
              <w:rPr>
                <w:rFonts w:hint="eastAsia"/>
              </w:rPr>
              <w:t>法，同时比较分析它们和商用有限元软件的计算结果精度和效率；</w:t>
            </w:r>
          </w:p>
          <w:p w14:paraId="1CCC9C28" w14:textId="77777777" w:rsidR="00C42489" w:rsidRDefault="00C42489" w:rsidP="003E7AA6">
            <w:pPr>
              <w:pStyle w:val="ListParagraph1"/>
              <w:numPr>
                <w:ilvl w:val="0"/>
                <w:numId w:val="1"/>
              </w:numPr>
              <w:spacing w:before="60" w:after="60" w:line="380" w:lineRule="exact"/>
              <w:ind w:left="1646" w:firstLineChars="0"/>
            </w:pPr>
            <w:r>
              <w:rPr>
                <w:rFonts w:hint="eastAsia"/>
              </w:rPr>
              <w:t>在静磁场有限元求解结果基础上，实现典型电磁机构电磁吸力的计算，并与实测电磁吸力值比较分析；</w:t>
            </w:r>
          </w:p>
          <w:p w14:paraId="708F7A8D" w14:textId="6803300C" w:rsidR="00C42489" w:rsidRDefault="00C42489" w:rsidP="003E7AA6">
            <w:pPr>
              <w:pStyle w:val="ListParagraph1"/>
              <w:numPr>
                <w:ilvl w:val="0"/>
                <w:numId w:val="1"/>
              </w:numPr>
              <w:spacing w:before="60" w:after="60" w:line="380" w:lineRule="exact"/>
              <w:ind w:left="1646" w:firstLineChars="0"/>
            </w:pPr>
            <w:r>
              <w:rPr>
                <w:rFonts w:hint="eastAsia"/>
              </w:rPr>
              <w:t>采用文中提出的</w:t>
            </w:r>
            <w:r>
              <w:t>DD-TLM</w:t>
            </w:r>
            <w:r>
              <w:rPr>
                <w:rFonts w:hint="eastAsia"/>
              </w:rPr>
              <w:t>方法</w:t>
            </w:r>
            <w:ins w:id="54" w:author="Poofee" w:date="2018-01-01T12:38:00Z">
              <w:r w:rsidR="00BB3BEE">
                <w:rPr>
                  <w:rFonts w:hint="eastAsia"/>
                </w:rPr>
                <w:t>完成</w:t>
              </w:r>
            </w:ins>
            <w:del w:id="55" w:author="Poofee" w:date="2018-01-01T12:38:00Z">
              <w:r w:rsidDel="00BB3BEE">
                <w:rPr>
                  <w:rFonts w:hint="eastAsia"/>
                </w:rPr>
                <w:delText>实现</w:delText>
              </w:r>
            </w:del>
            <w:r>
              <w:rPr>
                <w:rFonts w:hint="eastAsia"/>
              </w:rPr>
              <w:t>电磁机构的参数设计。</w:t>
            </w:r>
          </w:p>
          <w:p w14:paraId="4B5D7320" w14:textId="77777777" w:rsidR="00C42489" w:rsidRDefault="00E177B5">
            <w:pPr>
              <w:spacing w:before="60" w:after="60" w:line="380" w:lineRule="exact"/>
              <w:ind w:firstLineChars="86" w:firstLine="206"/>
            </w:pPr>
            <w:del w:id="56" w:author="Poofee" w:date="2017-12-31T20:06:00Z">
              <w:r w:rsidDel="00E177B5">
                <w:rPr>
                  <w:noProof/>
                </w:rPr>
                <mc:AlternateContent>
                  <mc:Choice Requires="wps">
                    <w:drawing>
                      <wp:anchor distT="0" distB="0" distL="114300" distR="114300" simplePos="0" relativeHeight="251659264" behindDoc="0" locked="0" layoutInCell="1" allowOverlap="1" wp14:anchorId="3C40AF68" wp14:editId="1895F4FC">
                        <wp:simplePos x="0" y="0"/>
                        <wp:positionH relativeFrom="column">
                          <wp:posOffset>1986915</wp:posOffset>
                        </wp:positionH>
                        <wp:positionV relativeFrom="paragraph">
                          <wp:posOffset>1695450</wp:posOffset>
                        </wp:positionV>
                        <wp:extent cx="539750" cy="260350"/>
                        <wp:effectExtent l="0" t="0" r="0" b="635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9750" cy="260350"/>
                                </a:xfrm>
                                <a:prstGeom prst="rect">
                                  <a:avLst/>
                                </a:prstGeom>
                                <a:solidFill>
                                  <a:srgbClr val="FFFFFF"/>
                                </a:solidFill>
                                <a:ln>
                                  <a:noFill/>
                                </a:ln>
                              </wps:spPr>
                              <wps:txbx>
                                <w:txbxContent>
                                  <w:p w14:paraId="092C26AF" w14:textId="77777777" w:rsidR="00E177B5" w:rsidRDefault="00E177B5" w:rsidP="00C42489">
                                    <w:pPr>
                                      <w:spacing w:before="60" w:after="60"/>
                                      <w:ind w:firstLine="400"/>
                                    </w:pPr>
                                    <w:del w:id="57" w:author="Poofee" w:date="2017-12-31T20:06:00Z">
                                      <w:r w:rsidDel="00E177B5">
                                        <w:rPr>
                                          <w:noProof/>
                                          <w:kern w:val="0"/>
                                          <w:sz w:val="20"/>
                                          <w:szCs w:val="20"/>
                                        </w:rPr>
                                        <w:drawing>
                                          <wp:inline distT="0" distB="0" distL="0" distR="0" wp14:anchorId="70563047" wp14:editId="3587127F">
                                            <wp:extent cx="342900" cy="180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0AF68" id="_x0000_t202" coordsize="21600,21600" o:spt="202" path="m,l,21600r21600,l21600,xe">
                        <v:stroke joinstyle="miter"/>
                        <v:path gradientshapeok="t" o:connecttype="rect"/>
                      </v:shapetype>
                      <v:shape id="文本框 4" o:spid="_x0000_s1026" type="#_x0000_t202" style="position:absolute;left:0;text-align:left;margin-left:156.45pt;margin-top:133.5pt;width:42.5pt;height:2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" stroked="f">
                        <v:textbox>
                          <w:txbxContent>
                            <w:p w14:paraId="092C26AF" w14:textId="77777777" w:rsidR="00E177B5" w:rsidRDefault="00E177B5" w:rsidP="00C42489">
                              <w:pPr>
                                <w:spacing w:before="60" w:after="60"/>
                                <w:ind w:firstLine="400"/>
                              </w:pPr>
                              <w:del w:id="58" w:author="Poofee" w:date="2017-12-31T20:06:00Z">
                                <w:r w:rsidDel="00E177B5">
                                  <w:rPr>
                                    <w:noProof/>
                                    <w:kern w:val="0"/>
                                    <w:sz w:val="20"/>
                                    <w:szCs w:val="20"/>
                                  </w:rPr>
                                  <w:drawing>
                                    <wp:inline distT="0" distB="0" distL="0" distR="0" wp14:anchorId="70563047" wp14:editId="3587127F">
                                      <wp:extent cx="342900" cy="180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del>
                            </w:p>
                          </w:txbxContent>
                        </v:textbox>
                      </v:shape>
                    </w:pict>
                  </mc:Fallback>
                </mc:AlternateContent>
              </w:r>
            </w:del>
          </w:p>
        </w:tc>
      </w:tr>
      <w:tr w:rsidR="00C42489" w14:paraId="6AB569B4" w14:textId="77777777" w:rsidTr="00C42489">
        <w:trPr>
          <w:trHeight w:val="5389"/>
        </w:trPr>
        <w:tc>
          <w:tcPr>
            <w:tcW w:w="9086" w:type="dxa"/>
            <w:tcBorders>
              <w:top w:val="single" w:sz="4" w:space="0" w:color="auto"/>
              <w:left w:val="single" w:sz="4" w:space="0" w:color="auto"/>
              <w:bottom w:val="single" w:sz="4" w:space="0" w:color="auto"/>
              <w:right w:val="single" w:sz="4" w:space="0" w:color="auto"/>
            </w:tcBorders>
            <w:hideMark/>
          </w:tcPr>
          <w:p w14:paraId="06A7DEC5" w14:textId="77777777" w:rsidR="00C42489" w:rsidRDefault="00C42489">
            <w:pPr>
              <w:spacing w:beforeLines="0" w:before="60" w:afterLines="0" w:after="60"/>
              <w:ind w:leftChars="200" w:left="5040" w:hangingChars="1900" w:hanging="4560"/>
            </w:pPr>
            <w:r>
              <w:rPr>
                <w:rFonts w:hint="eastAsia"/>
              </w:rPr>
              <w:t>进度安排：（</w:t>
            </w:r>
            <w:r>
              <w:t>1</w:t>
            </w:r>
            <w:r>
              <w:rPr>
                <w:rFonts w:hint="eastAsia"/>
              </w:rPr>
              <w:t>）</w:t>
            </w:r>
            <w:r>
              <w:t>2017.12.20</w:t>
            </w:r>
            <w:r>
              <w:rPr>
                <w:rFonts w:hint="eastAsia"/>
              </w:rPr>
              <w:t>到</w:t>
            </w:r>
            <w:r>
              <w:t xml:space="preserve">2018.01.01  </w:t>
            </w:r>
            <w:r>
              <w:rPr>
                <w:rFonts w:hint="eastAsia"/>
              </w:rPr>
              <w:t>针对题目明确思路，查找与有限元、牛顿迭代法和传输线迭代法相关的文献。</w:t>
            </w:r>
          </w:p>
          <w:p w14:paraId="7119CDCE" w14:textId="77777777" w:rsidR="00C42489" w:rsidRDefault="00C42489">
            <w:pPr>
              <w:spacing w:before="60" w:after="60"/>
              <w:ind w:firstLineChars="632" w:firstLine="1517"/>
            </w:pPr>
            <w:r>
              <w:rPr>
                <w:rFonts w:hint="eastAsia"/>
              </w:rPr>
              <w:t>（</w:t>
            </w:r>
            <w:r>
              <w:t>2</w:t>
            </w:r>
            <w:r>
              <w:rPr>
                <w:rFonts w:hint="eastAsia"/>
              </w:rPr>
              <w:t>）</w:t>
            </w:r>
            <w:r>
              <w:t>2018.01.01</w:t>
            </w:r>
            <w:r>
              <w:rPr>
                <w:rFonts w:hint="eastAsia"/>
              </w:rPr>
              <w:t>到</w:t>
            </w:r>
            <w:r>
              <w:t xml:space="preserve">2018.01.04 </w:t>
            </w:r>
            <w:r>
              <w:rPr>
                <w:rFonts w:hint="eastAsia"/>
              </w:rPr>
              <w:t>总结整理资料准备开题</w:t>
            </w:r>
          </w:p>
          <w:p w14:paraId="05F9586B" w14:textId="77777777" w:rsidR="00C42489" w:rsidRDefault="00C42489">
            <w:pPr>
              <w:spacing w:beforeLines="0" w:before="60" w:afterLines="0" w:after="60"/>
              <w:ind w:leftChars="650" w:left="4800" w:hangingChars="1350" w:hanging="3240"/>
            </w:pPr>
            <w:r>
              <w:rPr>
                <w:rFonts w:hint="eastAsia"/>
              </w:rPr>
              <w:t>（</w:t>
            </w:r>
            <w:r>
              <w:t>3</w:t>
            </w:r>
            <w:r>
              <w:rPr>
                <w:rFonts w:hint="eastAsia"/>
              </w:rPr>
              <w:t>）</w:t>
            </w:r>
            <w:r>
              <w:t>2018.01.04</w:t>
            </w:r>
            <w:r>
              <w:rPr>
                <w:rFonts w:hint="eastAsia"/>
              </w:rPr>
              <w:t>到</w:t>
            </w:r>
            <w:r>
              <w:t xml:space="preserve">2018.04.05 </w:t>
            </w:r>
            <w:r>
              <w:rPr>
                <w:rFonts w:hint="eastAsia"/>
              </w:rPr>
              <w:t>寻找区域分解法和传输线迭代法结合的实现方法，学习</w:t>
            </w:r>
            <w:r>
              <w:t>C++</w:t>
            </w:r>
            <w:r>
              <w:rPr>
                <w:rFonts w:hint="eastAsia"/>
              </w:rPr>
              <w:t>编程</w:t>
            </w:r>
          </w:p>
          <w:p w14:paraId="49C1A8A8" w14:textId="77777777" w:rsidR="00C42489" w:rsidRDefault="00C42489">
            <w:pPr>
              <w:spacing w:beforeLines="0" w:before="60" w:afterLines="0" w:after="60"/>
              <w:ind w:leftChars="650" w:left="4800" w:hangingChars="1350" w:hanging="3240"/>
            </w:pPr>
            <w:r>
              <w:rPr>
                <w:rFonts w:hint="eastAsia"/>
              </w:rPr>
              <w:t>（</w:t>
            </w:r>
            <w:r>
              <w:t>4</w:t>
            </w:r>
            <w:r>
              <w:rPr>
                <w:rFonts w:hint="eastAsia"/>
              </w:rPr>
              <w:t>）</w:t>
            </w:r>
            <w:r>
              <w:t>2018.04.05</w:t>
            </w:r>
            <w:r>
              <w:rPr>
                <w:rFonts w:hint="eastAsia"/>
              </w:rPr>
              <w:t>到</w:t>
            </w:r>
            <w:r>
              <w:t xml:space="preserve">2018.04.20 </w:t>
            </w:r>
            <w:r>
              <w:rPr>
                <w:rFonts w:hint="eastAsia"/>
              </w:rPr>
              <w:t>编程实现电器静磁场求解算法，分析比较牛顿迭代法，松弛迭代法，传输线迭代法以及他们和商用软件计算结果的异同</w:t>
            </w:r>
          </w:p>
          <w:p w14:paraId="2570202E" w14:textId="77777777" w:rsidR="00C42489" w:rsidRDefault="00C42489">
            <w:pPr>
              <w:spacing w:beforeLines="0" w:before="60" w:afterLines="0" w:after="60"/>
              <w:ind w:leftChars="650" w:left="4800" w:hangingChars="1350" w:hanging="3240"/>
            </w:pPr>
            <w:r>
              <w:rPr>
                <w:rFonts w:hint="eastAsia"/>
              </w:rPr>
              <w:t>（</w:t>
            </w:r>
            <w:r>
              <w:t>5</w:t>
            </w:r>
            <w:r>
              <w:rPr>
                <w:rFonts w:hint="eastAsia"/>
              </w:rPr>
              <w:t>）</w:t>
            </w:r>
            <w:r>
              <w:t>2018.04.20</w:t>
            </w:r>
            <w:r>
              <w:rPr>
                <w:rFonts w:hint="eastAsia"/>
              </w:rPr>
              <w:t>到</w:t>
            </w:r>
            <w:r>
              <w:t xml:space="preserve">2018.05.04 </w:t>
            </w:r>
            <w:r>
              <w:rPr>
                <w:rFonts w:hint="eastAsia"/>
              </w:rPr>
              <w:t>学习电磁结构电磁吸力的计算，将其和实测数据进行比较</w:t>
            </w:r>
          </w:p>
          <w:p w14:paraId="598F54CF" w14:textId="77777777" w:rsidR="00C42489" w:rsidRDefault="00C42489">
            <w:pPr>
              <w:spacing w:beforeLines="0" w:before="60" w:afterLines="0" w:after="60" w:line="380" w:lineRule="exact"/>
              <w:ind w:leftChars="635" w:left="4764" w:hangingChars="1350" w:hanging="3240"/>
            </w:pPr>
            <w:r>
              <w:rPr>
                <w:rFonts w:hint="eastAsia"/>
              </w:rPr>
              <w:t>（</w:t>
            </w:r>
            <w:r>
              <w:t>6</w:t>
            </w:r>
            <w:r>
              <w:rPr>
                <w:rFonts w:hint="eastAsia"/>
              </w:rPr>
              <w:t>）</w:t>
            </w:r>
            <w:r>
              <w:t>2018.05.04</w:t>
            </w:r>
            <w:r>
              <w:rPr>
                <w:rFonts w:hint="eastAsia"/>
              </w:rPr>
              <w:t>到</w:t>
            </w:r>
            <w:r>
              <w:t xml:space="preserve">2018.06.20 </w:t>
            </w:r>
            <w:r>
              <w:rPr>
                <w:rFonts w:hint="eastAsia"/>
              </w:rPr>
              <w:t>利用</w:t>
            </w:r>
            <w:r>
              <w:t>DD-TLM</w:t>
            </w:r>
            <w:r>
              <w:rPr>
                <w:rFonts w:hint="eastAsia"/>
              </w:rPr>
              <w:t>方法实现电磁机构的参数设计</w:t>
            </w:r>
          </w:p>
        </w:tc>
      </w:tr>
      <w:tr w:rsidR="00C42489" w14:paraId="5FDDDCD7" w14:textId="77777777" w:rsidTr="00C42489">
        <w:trPr>
          <w:trHeight w:val="1112"/>
        </w:trPr>
        <w:tc>
          <w:tcPr>
            <w:tcW w:w="9086" w:type="dxa"/>
            <w:tcBorders>
              <w:top w:val="single" w:sz="4" w:space="0" w:color="auto"/>
              <w:left w:val="single" w:sz="4" w:space="0" w:color="auto"/>
              <w:bottom w:val="single" w:sz="4" w:space="0" w:color="auto"/>
              <w:right w:val="single" w:sz="4" w:space="0" w:color="auto"/>
            </w:tcBorders>
            <w:hideMark/>
          </w:tcPr>
          <w:p w14:paraId="4CA51CCB" w14:textId="77777777" w:rsidR="00C42489" w:rsidRDefault="00C42489">
            <w:pPr>
              <w:spacing w:before="60" w:after="60" w:line="380" w:lineRule="exact"/>
              <w:ind w:firstLineChars="86" w:firstLine="206"/>
            </w:pPr>
            <w:r>
              <w:rPr>
                <w:rFonts w:hint="eastAsia"/>
              </w:rPr>
              <w:t>同组设计者及分工：</w:t>
            </w:r>
          </w:p>
          <w:p w14:paraId="754E81FE" w14:textId="77777777" w:rsidR="00C42489" w:rsidRDefault="00C42489">
            <w:pPr>
              <w:spacing w:before="60" w:after="60" w:line="380" w:lineRule="exact"/>
              <w:ind w:firstLineChars="935" w:firstLine="2244"/>
            </w:pPr>
            <w:r>
              <w:rPr>
                <w:rFonts w:hint="eastAsia"/>
              </w:rPr>
              <w:t>独立完成各项工作</w:t>
            </w:r>
          </w:p>
        </w:tc>
      </w:tr>
      <w:tr w:rsidR="00C42489" w14:paraId="04A2D0C4" w14:textId="77777777" w:rsidTr="00C42489">
        <w:trPr>
          <w:trHeight w:val="7265"/>
        </w:trPr>
        <w:tc>
          <w:tcPr>
            <w:tcW w:w="9086" w:type="dxa"/>
            <w:tcBorders>
              <w:top w:val="single" w:sz="4" w:space="0" w:color="auto"/>
              <w:left w:val="single" w:sz="4" w:space="0" w:color="auto"/>
              <w:bottom w:val="single" w:sz="4" w:space="0" w:color="auto"/>
              <w:right w:val="single" w:sz="4" w:space="0" w:color="auto"/>
            </w:tcBorders>
          </w:tcPr>
          <w:p w14:paraId="5D6E0FC7" w14:textId="77777777" w:rsidR="00C42489" w:rsidRDefault="00C42489">
            <w:pPr>
              <w:spacing w:before="60" w:after="60" w:line="380" w:lineRule="exact"/>
              <w:ind w:firstLineChars="86" w:firstLine="206"/>
            </w:pPr>
          </w:p>
          <w:p w14:paraId="62601FCE" w14:textId="77777777" w:rsidR="00C42489" w:rsidRDefault="00C42489">
            <w:pPr>
              <w:spacing w:before="60" w:after="60" w:line="380" w:lineRule="exact"/>
              <w:ind w:firstLineChars="86" w:firstLine="206"/>
            </w:pPr>
          </w:p>
          <w:p w14:paraId="1CB10BDD" w14:textId="77777777" w:rsidR="00C42489" w:rsidRDefault="00C42489">
            <w:pPr>
              <w:spacing w:before="60" w:after="60" w:line="380" w:lineRule="exact"/>
              <w:ind w:firstLineChars="86" w:firstLine="206"/>
            </w:pPr>
          </w:p>
          <w:p w14:paraId="4F20D196" w14:textId="77777777" w:rsidR="00C42489" w:rsidRDefault="00C42489">
            <w:pPr>
              <w:spacing w:before="60" w:after="60" w:line="380" w:lineRule="exact"/>
              <w:ind w:firstLineChars="86" w:firstLine="206"/>
            </w:pPr>
            <w:r>
              <w:rPr>
                <w:rFonts w:hint="eastAsia"/>
              </w:rPr>
              <w:t>指导教师签字</w:t>
            </w:r>
            <w:r>
              <w:t>___________________</w:t>
            </w:r>
          </w:p>
          <w:p w14:paraId="39153917" w14:textId="77777777" w:rsidR="00C42489" w:rsidRDefault="00C42489">
            <w:pPr>
              <w:spacing w:before="60" w:after="60" w:line="380" w:lineRule="exact"/>
              <w:ind w:firstLineChars="86" w:firstLine="206"/>
            </w:pPr>
          </w:p>
          <w:p w14:paraId="7E3BF9C6" w14:textId="77777777" w:rsidR="00C42489" w:rsidRDefault="00C42489">
            <w:pPr>
              <w:spacing w:before="60" w:after="60" w:line="380" w:lineRule="exact"/>
              <w:ind w:firstLineChars="86" w:firstLine="206"/>
            </w:pPr>
            <w:r>
              <w:t xml:space="preserve">                                                         </w:t>
            </w:r>
          </w:p>
          <w:p w14:paraId="5DEA19A3" w14:textId="77777777" w:rsidR="00C42489" w:rsidRDefault="00C42489">
            <w:pPr>
              <w:spacing w:before="60" w:after="60" w:line="380" w:lineRule="exact"/>
              <w:ind w:firstLineChars="86" w:firstLine="206"/>
            </w:pPr>
            <w:r>
              <w:t xml:space="preserve">                                                       </w:t>
            </w:r>
            <w:r>
              <w:rPr>
                <w:rFonts w:hint="eastAsia"/>
              </w:rPr>
              <w:t>年</w:t>
            </w:r>
            <w:r>
              <w:t xml:space="preserve">     </w:t>
            </w:r>
            <w:r>
              <w:rPr>
                <w:rFonts w:hint="eastAsia"/>
              </w:rPr>
              <w:t>月</w:t>
            </w:r>
            <w:r>
              <w:t xml:space="preserve">     </w:t>
            </w:r>
            <w:r>
              <w:rPr>
                <w:rFonts w:hint="eastAsia"/>
              </w:rPr>
              <w:t>日</w:t>
            </w:r>
            <w:r>
              <w:t xml:space="preserve">   </w:t>
            </w:r>
          </w:p>
          <w:p w14:paraId="78E67407" w14:textId="77777777" w:rsidR="00C42489" w:rsidRDefault="00C42489">
            <w:pPr>
              <w:spacing w:before="60" w:after="60" w:line="380" w:lineRule="exact"/>
              <w:ind w:firstLineChars="86" w:firstLine="206"/>
            </w:pPr>
            <w:r>
              <w:t xml:space="preserve">   </w:t>
            </w:r>
          </w:p>
          <w:p w14:paraId="3BFE2D60" w14:textId="77777777" w:rsidR="00C42489" w:rsidRDefault="00C42489">
            <w:pPr>
              <w:spacing w:before="60" w:after="60" w:line="380" w:lineRule="exact"/>
              <w:ind w:firstLineChars="86" w:firstLine="206"/>
            </w:pPr>
            <w:r>
              <w:rPr>
                <w:rFonts w:hint="eastAsia"/>
              </w:rPr>
              <w:t>系或教研室（研究所）主任意见：</w:t>
            </w:r>
          </w:p>
          <w:p w14:paraId="211F8708" w14:textId="77777777" w:rsidR="00C42489" w:rsidRDefault="00C42489">
            <w:pPr>
              <w:spacing w:before="60" w:after="60" w:line="380" w:lineRule="exact"/>
              <w:ind w:firstLineChars="86" w:firstLine="206"/>
            </w:pPr>
          </w:p>
          <w:p w14:paraId="518BF880" w14:textId="77777777" w:rsidR="00C42489" w:rsidRDefault="00C42489">
            <w:pPr>
              <w:spacing w:before="60" w:after="60" w:line="380" w:lineRule="exact"/>
              <w:ind w:firstLineChars="86" w:firstLine="206"/>
            </w:pPr>
          </w:p>
          <w:p w14:paraId="01C921FE" w14:textId="77777777" w:rsidR="00C42489" w:rsidRDefault="00C42489">
            <w:pPr>
              <w:spacing w:before="60" w:after="60" w:line="380" w:lineRule="exact"/>
              <w:ind w:firstLineChars="86" w:firstLine="206"/>
            </w:pPr>
            <w:r>
              <w:rPr>
                <w:rFonts w:hint="eastAsia"/>
              </w:rPr>
              <w:t>主任签字</w:t>
            </w:r>
            <w:r>
              <w:t>___________________</w:t>
            </w:r>
          </w:p>
          <w:p w14:paraId="1C29B86F" w14:textId="77777777" w:rsidR="00C42489" w:rsidRDefault="00C42489">
            <w:pPr>
              <w:spacing w:before="60" w:after="60" w:line="380" w:lineRule="exact"/>
              <w:ind w:firstLineChars="86" w:firstLine="206"/>
            </w:pPr>
          </w:p>
          <w:p w14:paraId="079545C8" w14:textId="77777777" w:rsidR="00C42489" w:rsidRDefault="00C42489">
            <w:pPr>
              <w:spacing w:before="60" w:after="60" w:line="380" w:lineRule="exact"/>
              <w:ind w:firstLineChars="86" w:firstLine="311"/>
            </w:pPr>
            <w:r>
              <w:rPr>
                <w:b/>
                <w:sz w:val="36"/>
              </w:rPr>
              <w:t xml:space="preserve">                                   </w:t>
            </w:r>
            <w:r>
              <w:t xml:space="preserve">  </w:t>
            </w:r>
            <w:r>
              <w:rPr>
                <w:rFonts w:hint="eastAsia"/>
              </w:rPr>
              <w:t>年</w:t>
            </w:r>
            <w:r>
              <w:t xml:space="preserve">     </w:t>
            </w:r>
            <w:r>
              <w:rPr>
                <w:rFonts w:hint="eastAsia"/>
              </w:rPr>
              <w:t>月</w:t>
            </w:r>
            <w:r>
              <w:t xml:space="preserve">     </w:t>
            </w:r>
            <w:r>
              <w:rPr>
                <w:rFonts w:hint="eastAsia"/>
              </w:rPr>
              <w:t>日</w:t>
            </w:r>
          </w:p>
        </w:tc>
      </w:tr>
    </w:tbl>
    <w:p w14:paraId="752FB123" w14:textId="77777777" w:rsidR="00C42489" w:rsidRDefault="00C42489" w:rsidP="00C42489">
      <w:pPr>
        <w:pStyle w:val="a8"/>
        <w:spacing w:before="120" w:after="120"/>
      </w:pPr>
    </w:p>
    <w:p w14:paraId="41AB85EC" w14:textId="77777777" w:rsidR="00C42489" w:rsidRDefault="00C42489" w:rsidP="00C42489">
      <w:pPr>
        <w:pStyle w:val="a8"/>
        <w:spacing w:before="120" w:after="120"/>
      </w:pPr>
    </w:p>
    <w:p w14:paraId="6C3D9276" w14:textId="77777777" w:rsidR="00C42489" w:rsidRDefault="00C42489" w:rsidP="00C42489">
      <w:pPr>
        <w:pStyle w:val="a8"/>
        <w:spacing w:before="120" w:after="120"/>
      </w:pPr>
    </w:p>
    <w:p w14:paraId="1128B002" w14:textId="77777777" w:rsidR="00C42489" w:rsidRDefault="00C42489" w:rsidP="00C42489">
      <w:pPr>
        <w:pStyle w:val="a8"/>
        <w:spacing w:before="120" w:after="120"/>
      </w:pPr>
    </w:p>
    <w:p w14:paraId="60F4E902" w14:textId="77777777" w:rsidR="00C42489" w:rsidRDefault="00C42489" w:rsidP="00C42489">
      <w:pPr>
        <w:pStyle w:val="a8"/>
        <w:spacing w:before="120" w:after="120"/>
      </w:pPr>
    </w:p>
    <w:p w14:paraId="2E9BD8FB" w14:textId="77777777" w:rsidR="00C42489" w:rsidRDefault="00C42489" w:rsidP="00C42489">
      <w:pPr>
        <w:pStyle w:val="a8"/>
        <w:spacing w:before="120" w:after="120"/>
      </w:pPr>
    </w:p>
    <w:p w14:paraId="2BDFD433" w14:textId="77777777" w:rsidR="00C42489" w:rsidRDefault="00C42489" w:rsidP="00C42489">
      <w:pPr>
        <w:pStyle w:val="a8"/>
        <w:spacing w:before="120" w:after="120"/>
      </w:pPr>
    </w:p>
    <w:p w14:paraId="44DC7926" w14:textId="77777777" w:rsidR="00C42489" w:rsidRDefault="00C42489" w:rsidP="00C42489">
      <w:pPr>
        <w:pStyle w:val="a8"/>
        <w:spacing w:before="120" w:after="120"/>
      </w:pPr>
    </w:p>
    <w:p w14:paraId="592091BA" w14:textId="77777777" w:rsidR="00C42489" w:rsidRDefault="00C42489" w:rsidP="00C42489">
      <w:pPr>
        <w:pStyle w:val="a8"/>
        <w:spacing w:before="120" w:after="120"/>
      </w:pPr>
    </w:p>
    <w:p w14:paraId="51836E20" w14:textId="77777777" w:rsidR="00C42489" w:rsidRDefault="00C42489" w:rsidP="00C42489">
      <w:pPr>
        <w:pStyle w:val="a8"/>
        <w:spacing w:before="120" w:after="120"/>
      </w:pPr>
    </w:p>
    <w:p w14:paraId="3A24AE7F" w14:textId="77777777" w:rsidR="00C42489" w:rsidRDefault="00C42489" w:rsidP="00C42489">
      <w:pPr>
        <w:pStyle w:val="a8"/>
        <w:spacing w:before="120" w:after="120"/>
      </w:pPr>
    </w:p>
    <w:p w14:paraId="2C47150E" w14:textId="77777777" w:rsidR="00C42489" w:rsidRDefault="00C42489" w:rsidP="00C42489">
      <w:pPr>
        <w:pStyle w:val="a8"/>
        <w:spacing w:before="120" w:after="120"/>
      </w:pPr>
      <w:r>
        <w:lastRenderedPageBreak/>
        <w:t>1</w:t>
      </w:r>
      <w:r>
        <w:rPr>
          <w:rFonts w:hint="eastAsia"/>
        </w:rPr>
        <w:t>课题来源及研究的目的和意义</w:t>
      </w:r>
    </w:p>
    <w:p w14:paraId="3DFF8889" w14:textId="77777777" w:rsidR="00C42489" w:rsidRDefault="00C42489" w:rsidP="00C42489">
      <w:pPr>
        <w:pStyle w:val="a8"/>
        <w:spacing w:before="120" w:after="120"/>
      </w:pPr>
      <w:r>
        <w:t>1.1</w:t>
      </w:r>
      <w:r>
        <w:rPr>
          <w:rFonts w:hint="eastAsia"/>
        </w:rPr>
        <w:t>课题背景</w:t>
      </w:r>
    </w:p>
    <w:p w14:paraId="0F25D06E" w14:textId="3FBB8DAC" w:rsidR="00C42489" w:rsidRDefault="00C42489" w:rsidP="00C42489">
      <w:pPr>
        <w:spacing w:before="60" w:after="60"/>
        <w:ind w:firstLine="480"/>
        <w:rPr>
          <w:rFonts w:asciiTheme="minorEastAsia" w:eastAsiaTheme="minorEastAsia" w:hAnsiTheme="minorEastAsia"/>
        </w:rPr>
      </w:pPr>
      <w:r>
        <w:rPr>
          <w:rFonts w:asciiTheme="minorEastAsia" w:eastAsiaTheme="minorEastAsia" w:hAnsiTheme="minorEastAsia" w:hint="eastAsia"/>
        </w:rPr>
        <w:t>随着</w:t>
      </w:r>
      <w:del w:id="59" w:author="Poofee" w:date="2017-12-31T20:29:00Z">
        <w:r w:rsidDel="0051457C">
          <w:rPr>
            <w:rFonts w:asciiTheme="minorEastAsia" w:eastAsiaTheme="minorEastAsia" w:hAnsiTheme="minorEastAsia" w:hint="eastAsia"/>
          </w:rPr>
          <w:delText>硬件</w:delText>
        </w:r>
      </w:del>
      <w:r>
        <w:rPr>
          <w:rFonts w:asciiTheme="minorEastAsia" w:eastAsiaTheme="minorEastAsia" w:hAnsiTheme="minorEastAsia" w:hint="eastAsia"/>
        </w:rPr>
        <w:t>集成电路的不断发展，计算机</w:t>
      </w:r>
      <w:ins w:id="60" w:author="Poofee" w:date="2017-12-31T20:30:00Z">
        <w:r w:rsidR="0051457C">
          <w:rPr>
            <w:rFonts w:asciiTheme="minorEastAsia" w:eastAsiaTheme="minorEastAsia" w:hAnsiTheme="minorEastAsia" w:hint="eastAsia"/>
          </w:rPr>
          <w:t>的</w:t>
        </w:r>
      </w:ins>
      <w:r>
        <w:rPr>
          <w:rFonts w:asciiTheme="minorEastAsia" w:eastAsiaTheme="minorEastAsia" w:hAnsiTheme="minorEastAsia" w:hint="eastAsia"/>
        </w:rPr>
        <w:t>数值解算性能</w:t>
      </w:r>
      <w:del w:id="61" w:author="Poofee" w:date="2017-12-31T20:30:00Z">
        <w:r w:rsidDel="0051457C">
          <w:rPr>
            <w:rFonts w:asciiTheme="minorEastAsia" w:eastAsiaTheme="minorEastAsia" w:hAnsiTheme="minorEastAsia" w:hint="eastAsia"/>
          </w:rPr>
          <w:delText>也</w:delText>
        </w:r>
      </w:del>
      <w:r>
        <w:rPr>
          <w:rFonts w:asciiTheme="minorEastAsia" w:eastAsiaTheme="minorEastAsia" w:hAnsiTheme="minorEastAsia" w:hint="eastAsia"/>
        </w:rPr>
        <w:t>在不断提升。有限元理论可以说是应用最为广泛，商用化最成熟的数值方法之一了。借助市面上常见的有限元仿真软件如ANSYS和</w:t>
      </w:r>
      <w:del w:id="62" w:author="Poofee" w:date="2017-12-31T20:08:00Z">
        <w:r w:rsidDel="00E177B5">
          <w:rPr>
            <w:rFonts w:asciiTheme="minorEastAsia" w:eastAsiaTheme="minorEastAsia" w:hAnsiTheme="minorEastAsia" w:hint="eastAsia"/>
          </w:rPr>
          <w:delText xml:space="preserve"> </w:delText>
        </w:r>
      </w:del>
      <w:r>
        <w:rPr>
          <w:rFonts w:asciiTheme="minorEastAsia" w:eastAsiaTheme="minorEastAsia" w:hAnsiTheme="minorEastAsia" w:hint="eastAsia"/>
        </w:rPr>
        <w:t>COMSOL，</w:t>
      </w:r>
      <w:del w:id="63" w:author="Poofee" w:date="2017-12-31T20:29:00Z">
        <w:r w:rsidDel="0051457C">
          <w:rPr>
            <w:rFonts w:asciiTheme="minorEastAsia" w:eastAsiaTheme="minorEastAsia" w:hAnsiTheme="minorEastAsia" w:hint="eastAsia"/>
          </w:rPr>
          <w:delText>可以方便</w:delText>
        </w:r>
      </w:del>
      <w:r>
        <w:rPr>
          <w:rFonts w:asciiTheme="minorEastAsia" w:eastAsiaTheme="minorEastAsia" w:hAnsiTheme="minorEastAsia" w:hint="eastAsia"/>
        </w:rPr>
        <w:t>技术人员</w:t>
      </w:r>
      <w:ins w:id="64" w:author="Poofee" w:date="2017-12-31T20:29:00Z">
        <w:r w:rsidR="0051457C">
          <w:rPr>
            <w:rFonts w:asciiTheme="minorEastAsia" w:eastAsiaTheme="minorEastAsia" w:hAnsiTheme="minorEastAsia" w:hint="eastAsia"/>
          </w:rPr>
          <w:t>可以方便</w:t>
        </w:r>
        <w:r w:rsidR="0051457C">
          <w:rPr>
            <w:rFonts w:asciiTheme="minorEastAsia" w:eastAsiaTheme="minorEastAsia" w:hAnsiTheme="minorEastAsia" w:hint="eastAsia"/>
          </w:rPr>
          <w:t>地</w:t>
        </w:r>
      </w:ins>
      <w:r>
        <w:rPr>
          <w:rFonts w:asciiTheme="minorEastAsia" w:eastAsiaTheme="minorEastAsia" w:hAnsiTheme="minorEastAsia" w:hint="eastAsia"/>
        </w:rPr>
        <w:t>对产品的温度场、热场、电磁场等参数进行计算，实现对产品性能的估计和预测</w:t>
      </w:r>
      <w:del w:id="65" w:author="Poofee" w:date="2017-12-31T20:08:00Z">
        <w:r w:rsidDel="00E177B5">
          <w:rPr>
            <w:rFonts w:asciiTheme="minorEastAsia" w:eastAsiaTheme="minorEastAsia" w:hAnsiTheme="minorEastAsia" w:hint="eastAsia"/>
          </w:rPr>
          <w:delText xml:space="preserve"> </w:delText>
        </w:r>
      </w:del>
      <w:r>
        <w:rPr>
          <w:rFonts w:asciiTheme="minorEastAsia" w:eastAsiaTheme="minorEastAsia" w:hAnsiTheme="minorEastAsia" w:hint="eastAsia"/>
        </w:rPr>
        <w:t>[1-3]</w:t>
      </w:r>
      <w:del w:id="66" w:author="Poofee" w:date="2017-12-31T20:08:00Z">
        <w:r w:rsidDel="00E177B5">
          <w:rPr>
            <w:rFonts w:asciiTheme="minorEastAsia" w:eastAsiaTheme="minorEastAsia" w:hAnsiTheme="minorEastAsia" w:hint="eastAsia"/>
          </w:rPr>
          <w:delText xml:space="preserve"> </w:delText>
        </w:r>
      </w:del>
      <w:r>
        <w:rPr>
          <w:rFonts w:asciiTheme="minorEastAsia" w:eastAsiaTheme="minorEastAsia" w:hAnsiTheme="minorEastAsia" w:hint="eastAsia"/>
        </w:rPr>
        <w:t>。继电器、接触器等电器元件是载人飞船、国防武器装备等设备当中的重要操作部件，它的寿命指标以及可靠性都必须达到一定的使用要求才能够投入使用。早期的传统优化设计常采用“设计-试制-测试-校正-再测试”的反复循环模式，需要较高的时间及成本，优化后的结果也未必显著。而后随着电磁、机械仿真技术的发展，虚拟样机技术逐渐取代了传统优化设计方法。虚拟样机技术通过仿真得到接触器等的性能，加快了产品的试制过程，该方法常与正交试验相结合，以稳健性为优化目标对接触器的各参数进行优化设计。</w:t>
      </w:r>
    </w:p>
    <w:p w14:paraId="38B9CB93" w14:textId="77777777" w:rsidR="00C42489" w:rsidRDefault="00C42489" w:rsidP="00C42489">
      <w:pPr>
        <w:spacing w:before="60" w:after="60"/>
        <w:ind w:firstLine="480"/>
        <w:rPr>
          <w:rFonts w:asciiTheme="minorEastAsia" w:eastAsiaTheme="minorEastAsia" w:hAnsiTheme="minorEastAsia"/>
        </w:rPr>
      </w:pPr>
      <w:r>
        <w:rPr>
          <w:rFonts w:asciiTheme="minorEastAsia" w:eastAsiaTheme="minorEastAsia" w:hAnsiTheme="minorEastAsia" w:hint="eastAsia"/>
        </w:rPr>
        <w:t>在产品优化过程中，往往需要进行大量重复的仿真分析。而在有限元分析计算中，从单场分析到多场耦合分析，每增加一个物理场意味着有限元计算方程组中将增加一个未知变量，这无疑对计算效率提出了更高的要求。可以说，通过合适的计算手段提高非线性有限元的求解速度，应用到产品参数化设计及优化过程上是一个非常值得探讨的课题。</w:t>
      </w:r>
    </w:p>
    <w:p w14:paraId="4AC3A869" w14:textId="77777777" w:rsidR="00C42489" w:rsidRDefault="00C42489" w:rsidP="00C42489">
      <w:pPr>
        <w:pStyle w:val="a8"/>
        <w:spacing w:before="120" w:after="120"/>
      </w:pPr>
      <w:r>
        <w:t>1.2</w:t>
      </w:r>
      <w:r>
        <w:rPr>
          <w:rFonts w:hint="eastAsia"/>
        </w:rPr>
        <w:t>课题的研究目的和意义</w:t>
      </w:r>
    </w:p>
    <w:p w14:paraId="4F208E19" w14:textId="77777777" w:rsidR="00C42489" w:rsidRDefault="00C42489" w:rsidP="009A0263">
      <w:pPr>
        <w:spacing w:before="60" w:after="60"/>
        <w:ind w:firstLine="480"/>
      </w:pPr>
      <w:r>
        <w:rPr>
          <w:rFonts w:hint="eastAsia"/>
        </w:rPr>
        <w:t>电器用途广泛，职能多样，对电路起控制、保护、检测等作用，是电路中的重要部分。继电器、接触器是很重要一类的电器，常用于控制电路通断，其性能直接影响电路的安全与稳定。在航天航空、轨道交通、工业控制等领域中，往往一只失效就会令整个系统失效，进而引发上百万至上亿元的损失，例如高铁上的接触器失效可能会导致高铁的延误或停运，火箭控制和检测系统的接触器故障可能导致整个发射失败等。近年来随着全电武器、电动汽车等武器装备、民用设备的发展，接触器不断向大功率、小型化发展，随之而来的，大功率接触器的寿命、温升、</w:t>
      </w:r>
      <w:proofErr w:type="gramStart"/>
      <w:r>
        <w:rPr>
          <w:rFonts w:hint="eastAsia"/>
        </w:rPr>
        <w:t>抗振性等</w:t>
      </w:r>
      <w:proofErr w:type="gramEnd"/>
      <w:r>
        <w:rPr>
          <w:rFonts w:hint="eastAsia"/>
        </w:rPr>
        <w:t>优化设计成为热点问题。</w:t>
      </w:r>
    </w:p>
    <w:p w14:paraId="2EF839A3" w14:textId="77777777" w:rsidR="00C42489" w:rsidRDefault="00C42489" w:rsidP="00C42489">
      <w:pPr>
        <w:spacing w:before="60" w:after="60"/>
        <w:ind w:firstLine="480"/>
      </w:pPr>
      <w:r>
        <w:rPr>
          <w:rFonts w:hint="eastAsia"/>
        </w:rPr>
        <w:t>如今常用于电器的优化设计所选的优化目标</w:t>
      </w:r>
      <w:r w:rsidR="009A0263">
        <w:rPr>
          <w:rFonts w:hint="eastAsia"/>
        </w:rPr>
        <w:t>通常</w:t>
      </w:r>
      <w:r>
        <w:rPr>
          <w:rFonts w:hint="eastAsia"/>
        </w:rPr>
        <w:t>具有多个要求，</w:t>
      </w:r>
      <w:r w:rsidR="009A0263">
        <w:rPr>
          <w:rFonts w:hint="eastAsia"/>
        </w:rPr>
        <w:t>也就是说</w:t>
      </w:r>
      <w:r>
        <w:rPr>
          <w:rFonts w:hint="eastAsia"/>
        </w:rPr>
        <w:t>多目标优化问题比单目标优化问题更普遍。例如对大功率接触器来说，寿命是重点问题，其寿命受衔铁吸合速度、断开速度等动态特性的共同影响，也就是还要对动态特性进行优化设计。而随着大功率接触器向小型化大功率发展，热量难以向外界散发，</w:t>
      </w:r>
      <w:r>
        <w:rPr>
          <w:rFonts w:hint="eastAsia"/>
        </w:rPr>
        <w:lastRenderedPageBreak/>
        <w:t>进而导致接触器温度过高而失效。为避免该问题，温升也是设计重点之一，因此大功率接触器优化设计就是典型的多目标优化问题，其优化目标为寿命、动态特性、及温升。除了这三者，接触器所需优化设计的目标还有很多，例如可靠性、振动性能、体积、成本等。这些需要优化的目标相互影响。现有的优化设计方法例如遗传算法、粒子群算法等都需要重复计算，适用于接触器的体积、成本等易于求解的目标。但对其他目标，例如动态特性、温升、振动性能等在工程应用中</w:t>
      </w:r>
      <w:proofErr w:type="gramStart"/>
      <w:r>
        <w:rPr>
          <w:rFonts w:hint="eastAsia"/>
        </w:rPr>
        <w:t>常用限元法</w:t>
      </w:r>
      <w:proofErr w:type="gramEnd"/>
      <w:r>
        <w:rPr>
          <w:rFonts w:hint="eastAsia"/>
        </w:rPr>
        <w:t>求解，因此，有限元的计算速度很大程度决定这优化设计的速度，如果能大幅地改进有限元求解的效率，将会解决电器优化设计中的一大痛点。</w:t>
      </w:r>
    </w:p>
    <w:p w14:paraId="03C7F2EB" w14:textId="77777777" w:rsidR="00C42489" w:rsidRDefault="00C42489" w:rsidP="00C42489">
      <w:pPr>
        <w:pStyle w:val="a8"/>
        <w:spacing w:before="120" w:after="120"/>
        <w:rPr>
          <w:szCs w:val="28"/>
        </w:rPr>
      </w:pPr>
      <w:r>
        <w:rPr>
          <w:szCs w:val="28"/>
        </w:rPr>
        <w:t>2</w:t>
      </w:r>
      <w:r>
        <w:rPr>
          <w:rFonts w:hint="eastAsia"/>
          <w:szCs w:val="28"/>
        </w:rPr>
        <w:t>国内外在该方向的研究现状及分析</w:t>
      </w:r>
    </w:p>
    <w:p w14:paraId="28BEC68A" w14:textId="77777777" w:rsidR="00912DD4" w:rsidRDefault="00C42489" w:rsidP="00912DD4">
      <w:pPr>
        <w:pStyle w:val="a8"/>
        <w:spacing w:before="120" w:after="120"/>
      </w:pPr>
      <w:r>
        <w:rPr>
          <w:szCs w:val="28"/>
        </w:rPr>
        <w:t>2.1</w:t>
      </w:r>
      <w:r>
        <w:rPr>
          <w:rFonts w:ascii="黑体" w:hAnsiTheme="minorHAnsi" w:cs="黑体" w:hint="eastAsia"/>
          <w:kern w:val="0"/>
          <w:szCs w:val="28"/>
        </w:rPr>
        <w:t>电磁问题数值解</w:t>
      </w:r>
      <w:proofErr w:type="gramStart"/>
      <w:r>
        <w:rPr>
          <w:rFonts w:ascii="黑体" w:hAnsiTheme="minorHAnsi" w:cs="黑体" w:hint="eastAsia"/>
          <w:kern w:val="0"/>
          <w:szCs w:val="28"/>
        </w:rPr>
        <w:t>算技术</w:t>
      </w:r>
      <w:proofErr w:type="gramEnd"/>
      <w:r>
        <w:rPr>
          <w:rFonts w:hint="eastAsia"/>
        </w:rPr>
        <w:t>的研究现状</w:t>
      </w:r>
    </w:p>
    <w:p w14:paraId="39D35335" w14:textId="77777777" w:rsidR="000522C4" w:rsidRDefault="00184A69" w:rsidP="00184A69">
      <w:pPr>
        <w:spacing w:before="60" w:after="60"/>
        <w:ind w:firstLine="480"/>
      </w:pPr>
      <w:r w:rsidRPr="00184A69">
        <w:rPr>
          <w:rFonts w:hint="eastAsia"/>
        </w:rPr>
        <w:t>目前解决电磁系统计算问题的数值计算方法主要有：有限元方法（</w:t>
      </w:r>
      <w:r w:rsidRPr="00184A69">
        <w:t>FEM</w:t>
      </w:r>
      <w:r w:rsidRPr="00184A69">
        <w:rPr>
          <w:rFonts w:hint="eastAsia"/>
        </w:rPr>
        <w:t>）、有限差分法（</w:t>
      </w:r>
      <w:r w:rsidRPr="00184A69">
        <w:t>FDM</w:t>
      </w:r>
      <w:r w:rsidRPr="00184A69">
        <w:rPr>
          <w:rFonts w:hint="eastAsia"/>
        </w:rPr>
        <w:t>）、有限体积法（</w:t>
      </w:r>
      <w:r w:rsidRPr="00184A69">
        <w:t>FVM</w:t>
      </w:r>
      <w:r w:rsidRPr="00184A69">
        <w:rPr>
          <w:rFonts w:hint="eastAsia"/>
        </w:rPr>
        <w:t>）等。</w:t>
      </w:r>
    </w:p>
    <w:p w14:paraId="7B2BDF22" w14:textId="77777777" w:rsidR="00DF6983" w:rsidRDefault="00184A69" w:rsidP="00DF6983">
      <w:pPr>
        <w:spacing w:before="60" w:after="60"/>
        <w:ind w:firstLine="480"/>
        <w:rPr>
          <w:rFonts w:ascii="宋体" w:hAnsiTheme="minorHAnsi" w:cs="宋体"/>
          <w:kern w:val="0"/>
        </w:rPr>
      </w:pPr>
      <w:r>
        <w:rPr>
          <w:rFonts w:ascii="宋体" w:hAnsiTheme="minorHAnsi" w:cs="宋体" w:hint="eastAsia"/>
          <w:kern w:val="0"/>
        </w:rPr>
        <w:t>有限元法的基本思想是将求解域进行离散化，用有限</w:t>
      </w:r>
      <w:proofErr w:type="gramStart"/>
      <w:r>
        <w:rPr>
          <w:rFonts w:ascii="宋体" w:hAnsiTheme="minorHAnsi" w:cs="宋体" w:hint="eastAsia"/>
          <w:kern w:val="0"/>
        </w:rPr>
        <w:t>个</w:t>
      </w:r>
      <w:proofErr w:type="gramEnd"/>
      <w:r>
        <w:rPr>
          <w:rFonts w:ascii="宋体" w:hAnsiTheme="minorHAnsi" w:cs="宋体" w:hint="eastAsia"/>
          <w:kern w:val="0"/>
        </w:rPr>
        <w:t>简单的单元插值来表示复杂的研究对象，从而求解各种物理问题，是迄今为止最为有效的数值计算方法之一</w:t>
      </w:r>
      <w:r w:rsidR="00385B0D">
        <w:rPr>
          <w:rFonts w:ascii="宋体" w:hAnsiTheme="minorHAnsi" w:cs="宋体" w:hint="eastAsia"/>
          <w:kern w:val="0"/>
        </w:rPr>
        <w:t>。有限元的发展得益于</w:t>
      </w:r>
      <w:r w:rsidR="00987728">
        <w:rPr>
          <w:rFonts w:ascii="宋体" w:hAnsiTheme="minorHAnsi" w:cs="宋体" w:hint="eastAsia"/>
          <w:kern w:val="0"/>
        </w:rPr>
        <w:t>数学理论的发展，</w:t>
      </w:r>
      <w:r w:rsidR="00F03529">
        <w:rPr>
          <w:rFonts w:ascii="宋体" w:hAnsiTheme="minorHAnsi" w:cs="宋体" w:hint="eastAsia"/>
          <w:kern w:val="0"/>
        </w:rPr>
        <w:t>19</w:t>
      </w:r>
      <w:r w:rsidR="00F03529" w:rsidRPr="00F03529">
        <w:rPr>
          <w:rFonts w:ascii="宋体" w:hAnsiTheme="minorHAnsi" w:cs="宋体" w:hint="eastAsia"/>
          <w:kern w:val="0"/>
        </w:rPr>
        <w:t>世纪末及20世纪初，数学家Rayleigh 和Ritz首先提出的变分法原理是现代有限元求解的核心思想。</w:t>
      </w:r>
      <w:r w:rsidR="00F03529">
        <w:rPr>
          <w:rFonts w:ascii="宋体" w:hAnsiTheme="minorHAnsi" w:cs="宋体" w:hint="eastAsia"/>
          <w:kern w:val="0"/>
        </w:rPr>
        <w:t>在1968年</w:t>
      </w:r>
      <w:r w:rsidR="00DF6983">
        <w:rPr>
          <w:rFonts w:ascii="宋体" w:hAnsiTheme="minorHAnsi" w:cs="宋体" w:hint="eastAsia"/>
          <w:kern w:val="0"/>
        </w:rPr>
        <w:t>，有限元理论开始应用于电磁场的计算</w:t>
      </w:r>
      <w:r w:rsidR="00F03529">
        <w:rPr>
          <w:rFonts w:ascii="宋体" w:hAnsiTheme="minorHAnsi" w:cs="宋体" w:hint="eastAsia"/>
          <w:kern w:val="0"/>
        </w:rPr>
        <w:t>,</w:t>
      </w:r>
      <w:r w:rsidR="00F03529" w:rsidRPr="00F03529">
        <w:rPr>
          <w:rFonts w:ascii="宋体" w:hAnsiTheme="minorHAnsi" w:cs="宋体" w:hint="eastAsia"/>
          <w:kern w:val="0"/>
        </w:rPr>
        <w:t xml:space="preserve"> </w:t>
      </w:r>
      <w:r w:rsidR="00DA1E73">
        <w:rPr>
          <w:rFonts w:ascii="宋体" w:hAnsiTheme="minorHAnsi" w:cs="宋体" w:hint="eastAsia"/>
          <w:kern w:val="0"/>
        </w:rPr>
        <w:t>从此人们对这一便捷准确的计算方法的关注越来越多。</w:t>
      </w:r>
      <w:r w:rsidR="00F03529">
        <w:rPr>
          <w:rFonts w:ascii="宋体" w:hAnsiTheme="minorHAnsi" w:cs="宋体" w:hint="eastAsia"/>
          <w:kern w:val="0"/>
        </w:rPr>
        <w:t>如 Xiao</w:t>
      </w:r>
      <w:r w:rsidR="00F03529">
        <w:rPr>
          <w:rFonts w:ascii="宋体" w:hAnsiTheme="minorHAnsi" w:cs="宋体"/>
          <w:kern w:val="0"/>
        </w:rPr>
        <w:t xml:space="preserve"> Wen Wu</w:t>
      </w:r>
      <w:r w:rsidR="00F03529">
        <w:rPr>
          <w:rFonts w:ascii="宋体" w:hAnsiTheme="minorHAnsi" w:cs="宋体" w:hint="eastAsia"/>
          <w:kern w:val="0"/>
        </w:rPr>
        <w:t>将有限元分析应用于隔绝气体的电器热分析，可以同时得到涡流，流体场，热场等多种参数。[</w:t>
      </w:r>
      <w:r w:rsidR="00F03529">
        <w:rPr>
          <w:rFonts w:ascii="宋体" w:hAnsiTheme="minorHAnsi" w:cs="宋体"/>
          <w:kern w:val="0"/>
        </w:rPr>
        <w:t>4]</w:t>
      </w:r>
      <w:r w:rsidR="00F03529">
        <w:rPr>
          <w:rFonts w:ascii="宋体" w:hAnsiTheme="minorHAnsi" w:cs="宋体" w:hint="eastAsia"/>
          <w:kern w:val="0"/>
        </w:rPr>
        <w:t>而对于有限元对电磁场分析这一方向现在也在不断完善中，</w:t>
      </w:r>
      <w:proofErr w:type="spellStart"/>
      <w:r w:rsidR="00F03529">
        <w:rPr>
          <w:rFonts w:ascii="宋体" w:hAnsiTheme="minorHAnsi" w:cs="宋体" w:hint="eastAsia"/>
          <w:kern w:val="0"/>
        </w:rPr>
        <w:t>L</w:t>
      </w:r>
      <w:r w:rsidR="00F03529">
        <w:rPr>
          <w:rFonts w:ascii="宋体" w:hAnsiTheme="minorHAnsi" w:cs="宋体"/>
          <w:kern w:val="0"/>
        </w:rPr>
        <w:t>efevr</w:t>
      </w:r>
      <w:r w:rsidR="00F03529">
        <w:rPr>
          <w:rFonts w:ascii="宋体" w:hAnsiTheme="minorHAnsi" w:cs="宋体" w:hint="eastAsia"/>
          <w:kern w:val="0"/>
        </w:rPr>
        <w:t>e</w:t>
      </w:r>
      <w:proofErr w:type="spellEnd"/>
      <w:r w:rsidR="00F03529">
        <w:rPr>
          <w:rFonts w:ascii="宋体" w:hAnsiTheme="minorHAnsi" w:cs="宋体" w:hint="eastAsia"/>
          <w:kern w:val="0"/>
        </w:rPr>
        <w:t>日前就发布了对于有限元分析电机装置边界条件处理的论文。</w:t>
      </w:r>
      <w:r w:rsidR="00DA1E73">
        <w:rPr>
          <w:rFonts w:ascii="宋体" w:hAnsiTheme="minorHAnsi" w:cs="宋体" w:hint="eastAsia"/>
          <w:kern w:val="0"/>
        </w:rPr>
        <w:t>[</w:t>
      </w:r>
      <w:r w:rsidR="00DA1E73">
        <w:rPr>
          <w:rFonts w:ascii="宋体" w:hAnsiTheme="minorHAnsi" w:cs="宋体"/>
          <w:kern w:val="0"/>
        </w:rPr>
        <w:t>5]</w:t>
      </w:r>
      <w:r w:rsidR="00F03529">
        <w:rPr>
          <w:rFonts w:ascii="宋体" w:hAnsiTheme="minorHAnsi" w:cs="宋体" w:hint="eastAsia"/>
          <w:kern w:val="0"/>
        </w:rPr>
        <w:t>凭借</w:t>
      </w:r>
      <w:r w:rsidR="00DF6983">
        <w:rPr>
          <w:rFonts w:ascii="宋体" w:hAnsiTheme="minorHAnsi" w:cs="宋体" w:hint="eastAsia"/>
          <w:kern w:val="0"/>
        </w:rPr>
        <w:t>其稳定性和通用性，</w:t>
      </w:r>
      <w:r w:rsidR="00F03529">
        <w:rPr>
          <w:rFonts w:ascii="宋体" w:hAnsiTheme="minorHAnsi" w:cs="宋体" w:hint="eastAsia"/>
          <w:kern w:val="0"/>
        </w:rPr>
        <w:t>有限元方法逐渐成为</w:t>
      </w:r>
      <w:r w:rsidR="00DF6983">
        <w:rPr>
          <w:rFonts w:ascii="宋体" w:hAnsiTheme="minorHAnsi" w:cs="宋体" w:hint="eastAsia"/>
          <w:kern w:val="0"/>
        </w:rPr>
        <w:t>求解电器问题的主要计算方法。</w:t>
      </w:r>
    </w:p>
    <w:p w14:paraId="5D1C151C" w14:textId="77777777" w:rsidR="00282CE5" w:rsidRDefault="00282CE5" w:rsidP="00282CE5">
      <w:pPr>
        <w:spacing w:before="60" w:after="60"/>
        <w:ind w:firstLine="480"/>
      </w:pPr>
      <w:r w:rsidRPr="00282CE5">
        <w:rPr>
          <w:rFonts w:hint="eastAsia"/>
        </w:rPr>
        <w:t>有限差分法是计算机数值模拟最早采用的方法。这种方法是将求解域细分成有限格点组成的网格，通过采用有限差分公式来替代每一个格点的导数，这一过程可以看作是用一个插值多项式及其微分来代替偏微分方程的解的过程</w:t>
      </w:r>
      <w:r w:rsidRPr="00282CE5">
        <w:t>[</w:t>
      </w:r>
      <w:r w:rsidR="00807AFF">
        <w:t>6</w:t>
      </w:r>
      <w:r w:rsidRPr="00282CE5">
        <w:t>]</w:t>
      </w:r>
      <w:r w:rsidRPr="00282CE5">
        <w:rPr>
          <w:rFonts w:hint="eastAsia"/>
        </w:rPr>
        <w:t>。在电磁场领域，时域有限差分法最早是由</w:t>
      </w:r>
      <w:r w:rsidRPr="00282CE5">
        <w:t xml:space="preserve">Kane </w:t>
      </w:r>
      <w:proofErr w:type="spellStart"/>
      <w:r w:rsidRPr="00282CE5">
        <w:t>S.Yee</w:t>
      </w:r>
      <w:proofErr w:type="spellEnd"/>
      <w:r w:rsidRPr="00282CE5">
        <w:t xml:space="preserve"> </w:t>
      </w:r>
      <w:r w:rsidRPr="00282CE5">
        <w:rPr>
          <w:rFonts w:hint="eastAsia"/>
        </w:rPr>
        <w:t>在</w:t>
      </w:r>
      <w:r w:rsidRPr="00282CE5">
        <w:t xml:space="preserve">1966 </w:t>
      </w:r>
      <w:r w:rsidRPr="00282CE5">
        <w:rPr>
          <w:rFonts w:hint="eastAsia"/>
        </w:rPr>
        <w:t>年提出的，几乎与优有限元同时发展起来</w:t>
      </w:r>
      <w:r w:rsidRPr="00282CE5">
        <w:t>[</w:t>
      </w:r>
      <w:r w:rsidR="00807AFF">
        <w:t>7</w:t>
      </w:r>
      <w:r w:rsidRPr="00282CE5">
        <w:t>]</w:t>
      </w:r>
      <w:r w:rsidRPr="00282CE5">
        <w:rPr>
          <w:rFonts w:hint="eastAsia"/>
        </w:rPr>
        <w:t>。对于低频电磁场，很少有用有限差分来求解电磁系统的磁场分布，往往会用来求解电磁系统中电路耦合与机械运动耦合的微分方程。</w:t>
      </w:r>
    </w:p>
    <w:p w14:paraId="1962B375" w14:textId="77777777" w:rsidR="0025611E" w:rsidRPr="00282CE5" w:rsidRDefault="0025611E" w:rsidP="00282CE5">
      <w:pPr>
        <w:spacing w:before="60" w:after="60"/>
        <w:ind w:firstLine="480"/>
      </w:pPr>
      <w:r>
        <w:rPr>
          <w:rFonts w:hint="eastAsia"/>
        </w:rPr>
        <w:t>有限体积法又称控制体积法，是指将求解域分成一系列不重叠的控制体积，将对于微分方程的求解</w:t>
      </w:r>
      <w:r w:rsidR="003F56A6">
        <w:rPr>
          <w:rFonts w:hint="eastAsia"/>
        </w:rPr>
        <w:t>化为对每个控制体积的积分，得到一组离散方程。其优点在于即使是粗糙网络也能够得到较为准确的解。</w:t>
      </w:r>
      <w:r w:rsidR="00BE450C" w:rsidRPr="003F56A6">
        <w:rPr>
          <w:rFonts w:hint="eastAsia"/>
        </w:rPr>
        <w:t xml:space="preserve">Madsen </w:t>
      </w:r>
      <w:r w:rsidR="00BE450C" w:rsidRPr="003F56A6">
        <w:rPr>
          <w:rFonts w:hint="eastAsia"/>
        </w:rPr>
        <w:t>等人</w:t>
      </w:r>
      <w:r w:rsidR="003F56A6" w:rsidRPr="003F56A6">
        <w:rPr>
          <w:rFonts w:hint="eastAsia"/>
        </w:rPr>
        <w:t>应用</w:t>
      </w:r>
      <w:r w:rsidR="00BE450C">
        <w:rPr>
          <w:rFonts w:hint="eastAsia"/>
        </w:rPr>
        <w:t>有限体积法到</w:t>
      </w:r>
      <w:r w:rsidR="003F56A6" w:rsidRPr="003F56A6">
        <w:rPr>
          <w:rFonts w:hint="eastAsia"/>
        </w:rPr>
        <w:t>电磁计</w:t>
      </w:r>
      <w:r w:rsidR="003F56A6" w:rsidRPr="003F56A6">
        <w:rPr>
          <w:rFonts w:hint="eastAsia"/>
        </w:rPr>
        <w:lastRenderedPageBreak/>
        <w:t>算当中</w:t>
      </w:r>
      <w:r w:rsidR="00BE450C">
        <w:rPr>
          <w:rFonts w:hint="eastAsia"/>
        </w:rPr>
        <w:t>，</w:t>
      </w:r>
      <w:r w:rsidR="003F56A6" w:rsidRPr="003F56A6">
        <w:rPr>
          <w:rFonts w:hint="eastAsia"/>
        </w:rPr>
        <w:t>针对三维空间当中的</w:t>
      </w:r>
      <w:r w:rsidR="003F56A6" w:rsidRPr="003F56A6">
        <w:rPr>
          <w:rFonts w:hint="eastAsia"/>
        </w:rPr>
        <w:t xml:space="preserve">Maxwell </w:t>
      </w:r>
      <w:r w:rsidR="003F56A6" w:rsidRPr="003F56A6">
        <w:rPr>
          <w:rFonts w:hint="eastAsia"/>
        </w:rPr>
        <w:t>方程组，使用一种修改的有限体积法技术，实现了求解</w:t>
      </w:r>
      <w:r w:rsidR="003F56A6" w:rsidRPr="003F56A6">
        <w:rPr>
          <w:rFonts w:hint="eastAsia"/>
        </w:rPr>
        <w:t>[</w:t>
      </w:r>
      <w:r w:rsidR="003F56A6">
        <w:rPr>
          <w:rFonts w:hint="eastAsia"/>
        </w:rPr>
        <w:t>8</w:t>
      </w:r>
      <w:r w:rsidR="003F56A6" w:rsidRPr="003F56A6">
        <w:rPr>
          <w:rFonts w:hint="eastAsia"/>
        </w:rPr>
        <w:t>]</w:t>
      </w:r>
      <w:r w:rsidR="003F56A6" w:rsidRPr="003F56A6">
        <w:rPr>
          <w:rFonts w:hint="eastAsia"/>
        </w:rPr>
        <w:t>。</w:t>
      </w:r>
    </w:p>
    <w:p w14:paraId="7A8B52A3" w14:textId="77777777" w:rsidR="00912DD4" w:rsidRDefault="00C42489" w:rsidP="00912DD4">
      <w:pPr>
        <w:pStyle w:val="a8"/>
        <w:spacing w:before="120" w:after="120"/>
      </w:pPr>
      <w:r>
        <w:t>2.2</w:t>
      </w:r>
      <w:r>
        <w:rPr>
          <w:rFonts w:ascii="黑体" w:hAnsiTheme="minorHAnsi" w:cs="黑体" w:hint="eastAsia"/>
          <w:kern w:val="0"/>
          <w:szCs w:val="28"/>
        </w:rPr>
        <w:t>有限元求解加速方法</w:t>
      </w:r>
      <w:r>
        <w:rPr>
          <w:rFonts w:hint="eastAsia"/>
        </w:rPr>
        <w:t>的研究现状</w:t>
      </w:r>
    </w:p>
    <w:p w14:paraId="4DEE2DD3" w14:textId="77777777" w:rsidR="008F0F35" w:rsidRPr="00013C7D" w:rsidRDefault="008F0F35" w:rsidP="00013C7D">
      <w:pPr>
        <w:spacing w:before="60" w:after="60"/>
        <w:ind w:firstLine="480"/>
      </w:pPr>
      <w:r w:rsidRPr="00013C7D">
        <w:rPr>
          <w:rFonts w:hint="eastAsia"/>
        </w:rPr>
        <w:t>在有限元程序的求解过程当中，消耗时间最多的几个阶段为：分网过程、单元装配以及非线性迭代求解过程。在分网过程中，</w:t>
      </w:r>
      <w:r w:rsidR="00013C7D" w:rsidRPr="00013C7D">
        <w:rPr>
          <w:rFonts w:hint="eastAsia"/>
        </w:rPr>
        <w:t>一种基于动态负载平衡（</w:t>
      </w:r>
      <w:r w:rsidR="00013C7D" w:rsidRPr="00013C7D">
        <w:t>DLB</w:t>
      </w:r>
      <w:r w:rsidR="00013C7D" w:rsidRPr="00013C7D">
        <w:rPr>
          <w:rFonts w:hint="eastAsia"/>
        </w:rPr>
        <w:t>）的算法被用来实现并行</w:t>
      </w:r>
      <w:r w:rsidR="00013C7D" w:rsidRPr="00013C7D">
        <w:t xml:space="preserve">3-D </w:t>
      </w:r>
      <w:r w:rsidR="00013C7D" w:rsidRPr="00013C7D">
        <w:rPr>
          <w:rFonts w:hint="eastAsia"/>
        </w:rPr>
        <w:t>分网优化问题，这个方法允许对系统更为详细的描述以及揭示更多的关键性能特性</w:t>
      </w:r>
      <w:r w:rsidR="00013C7D" w:rsidRPr="00013C7D">
        <w:t>[</w:t>
      </w:r>
      <w:r w:rsidR="0021483C">
        <w:rPr>
          <w:rFonts w:hint="eastAsia"/>
        </w:rPr>
        <w:t>9</w:t>
      </w:r>
      <w:r w:rsidR="00013C7D" w:rsidRPr="00013C7D">
        <w:t>]</w:t>
      </w:r>
      <w:r w:rsidR="00013C7D" w:rsidRPr="00013C7D">
        <w:rPr>
          <w:rFonts w:hint="eastAsia"/>
        </w:rPr>
        <w:t>。</w:t>
      </w:r>
      <w:r w:rsidRPr="00013C7D">
        <w:rPr>
          <w:rFonts w:hint="eastAsia"/>
        </w:rPr>
        <w:t>另外，</w:t>
      </w:r>
      <w:r w:rsidR="00E11ADE" w:rsidRPr="00013C7D">
        <w:rPr>
          <w:rFonts w:hint="eastAsia"/>
        </w:rPr>
        <w:t>在</w:t>
      </w:r>
      <w:r w:rsidR="00013C7D">
        <w:rPr>
          <w:rFonts w:hint="eastAsia"/>
        </w:rPr>
        <w:t>提升</w:t>
      </w:r>
      <w:r w:rsidR="00E11ADE" w:rsidRPr="00013C7D">
        <w:rPr>
          <w:rFonts w:hint="eastAsia"/>
        </w:rPr>
        <w:t>装配矩阵</w:t>
      </w:r>
      <w:r w:rsidR="00013C7D">
        <w:rPr>
          <w:rFonts w:hint="eastAsia"/>
        </w:rPr>
        <w:t>效率方面，</w:t>
      </w:r>
      <w:proofErr w:type="spellStart"/>
      <w:r w:rsidR="00013C7D" w:rsidRPr="00013C7D">
        <w:t>Markal</w:t>
      </w:r>
      <w:proofErr w:type="spellEnd"/>
      <w:r w:rsidR="00013C7D" w:rsidRPr="00013C7D">
        <w:t xml:space="preserve"> </w:t>
      </w:r>
      <w:r w:rsidR="00013C7D" w:rsidRPr="00013C7D">
        <w:rPr>
          <w:rFonts w:hint="eastAsia"/>
        </w:rPr>
        <w:t>等人通过将一个分网区域分解为几个区域，在一个多核</w:t>
      </w:r>
      <w:r w:rsidR="00013C7D" w:rsidRPr="00013C7D">
        <w:t xml:space="preserve">CPU </w:t>
      </w:r>
      <w:r w:rsidR="00013C7D" w:rsidRPr="00013C7D">
        <w:rPr>
          <w:rFonts w:hint="eastAsia"/>
        </w:rPr>
        <w:t>和许多核</w:t>
      </w:r>
      <w:r w:rsidR="00013C7D" w:rsidRPr="00013C7D">
        <w:t xml:space="preserve">GPU </w:t>
      </w:r>
      <w:r w:rsidR="00013C7D" w:rsidRPr="00013C7D">
        <w:rPr>
          <w:rFonts w:hint="eastAsia"/>
        </w:rPr>
        <w:t>上进行独立的装配来实现并行加速</w:t>
      </w:r>
      <w:r w:rsidR="00013C7D" w:rsidRPr="00013C7D">
        <w:t>[</w:t>
      </w:r>
      <w:r w:rsidR="0021483C">
        <w:t>10</w:t>
      </w:r>
      <w:r w:rsidR="00013C7D" w:rsidRPr="00013C7D">
        <w:t>]</w:t>
      </w:r>
      <w:r w:rsidR="00013C7D" w:rsidRPr="00013C7D">
        <w:rPr>
          <w:rFonts w:hint="eastAsia"/>
        </w:rPr>
        <w:t>。</w:t>
      </w:r>
    </w:p>
    <w:p w14:paraId="4560E62C" w14:textId="77777777" w:rsidR="00E11ADE" w:rsidRPr="00013C7D" w:rsidRDefault="00E11ADE" w:rsidP="00013C7D">
      <w:pPr>
        <w:spacing w:before="60" w:after="60"/>
        <w:ind w:firstLine="480"/>
      </w:pPr>
      <w:r w:rsidRPr="00013C7D">
        <w:rPr>
          <w:rFonts w:hint="eastAsia"/>
        </w:rPr>
        <w:t>为了提升非线性迭代求解速度，传统方法如</w:t>
      </w:r>
      <w:r w:rsidRPr="00013C7D">
        <w:t>Newton-Raphson</w:t>
      </w:r>
      <w:r w:rsidRPr="00013C7D">
        <w:rPr>
          <w:rFonts w:hint="eastAsia"/>
        </w:rPr>
        <w:t>，松弛方法均被提出和实现。传输线方法作为一种新的方法也被应用到求解过程当中。</w:t>
      </w:r>
      <w:proofErr w:type="spellStart"/>
      <w:r w:rsidRPr="00013C7D">
        <w:t>Lobry</w:t>
      </w:r>
      <w:proofErr w:type="spellEnd"/>
      <w:r w:rsidRPr="00013C7D">
        <w:t xml:space="preserve"> </w:t>
      </w:r>
      <w:r w:rsidRPr="00013C7D">
        <w:rPr>
          <w:rFonts w:hint="eastAsia"/>
        </w:rPr>
        <w:t>等人采用了这种方法来实现了感应电机当中的时域分析</w:t>
      </w:r>
      <w:r w:rsidRPr="00013C7D">
        <w:t>[</w:t>
      </w:r>
      <w:r w:rsidR="0021483C">
        <w:t>11</w:t>
      </w:r>
      <w:r w:rsidRPr="00013C7D">
        <w:t>]</w:t>
      </w:r>
      <w:r w:rsidRPr="00013C7D">
        <w:rPr>
          <w:rFonts w:hint="eastAsia"/>
        </w:rPr>
        <w:t>。</w:t>
      </w:r>
      <w:r w:rsidR="00013C7D">
        <w:rPr>
          <w:rFonts w:hint="eastAsia"/>
        </w:rPr>
        <w:t>而后</w:t>
      </w:r>
      <w:r w:rsidRPr="00013C7D">
        <w:rPr>
          <w:rFonts w:hint="eastAsia"/>
        </w:rPr>
        <w:t>随着多核计</w:t>
      </w:r>
      <w:proofErr w:type="gramStart"/>
      <w:r w:rsidRPr="00013C7D">
        <w:rPr>
          <w:rFonts w:hint="eastAsia"/>
        </w:rPr>
        <w:t>算资源</w:t>
      </w:r>
      <w:proofErr w:type="gramEnd"/>
      <w:r w:rsidRPr="00013C7D">
        <w:rPr>
          <w:rFonts w:hint="eastAsia"/>
        </w:rPr>
        <w:t>的不断涌现，并行化计算</w:t>
      </w:r>
      <w:r w:rsidR="00013C7D">
        <w:rPr>
          <w:rFonts w:hint="eastAsia"/>
        </w:rPr>
        <w:t>也</w:t>
      </w:r>
      <w:r w:rsidRPr="00013C7D">
        <w:rPr>
          <w:rFonts w:hint="eastAsia"/>
        </w:rPr>
        <w:t>开始被应用在求解过程中。</w:t>
      </w:r>
      <w:proofErr w:type="spellStart"/>
      <w:r w:rsidRPr="00013C7D">
        <w:t>Rischmuller</w:t>
      </w:r>
      <w:proofErr w:type="spellEnd"/>
      <w:r w:rsidRPr="00013C7D">
        <w:t xml:space="preserve"> </w:t>
      </w:r>
      <w:r w:rsidRPr="00013C7D">
        <w:rPr>
          <w:rFonts w:hint="eastAsia"/>
        </w:rPr>
        <w:t>将并行的边界元方法和串行有限元方法进行了结合，并用到了</w:t>
      </w:r>
      <w:r w:rsidRPr="00013C7D">
        <w:t xml:space="preserve">GMERS </w:t>
      </w:r>
      <w:r w:rsidRPr="00013C7D">
        <w:rPr>
          <w:rFonts w:hint="eastAsia"/>
        </w:rPr>
        <w:t>迭代当中</w:t>
      </w:r>
      <w:r w:rsidRPr="00013C7D">
        <w:t>[</w:t>
      </w:r>
      <w:r w:rsidR="00BE450C">
        <w:t>12</w:t>
      </w:r>
      <w:r w:rsidRPr="00013C7D">
        <w:t>]</w:t>
      </w:r>
      <w:r w:rsidRPr="00013C7D">
        <w:rPr>
          <w:rFonts w:hint="eastAsia"/>
        </w:rPr>
        <w:t>。这个方法不仅加速了计算过程，而且也克服了单个计算机的存储容量问题。基于以上研究，</w:t>
      </w:r>
      <w:r w:rsidRPr="00013C7D">
        <w:t xml:space="preserve">Knight </w:t>
      </w:r>
      <w:r w:rsidRPr="00013C7D">
        <w:rPr>
          <w:rFonts w:hint="eastAsia"/>
        </w:rPr>
        <w:t>又进一步对比了</w:t>
      </w:r>
      <w:r w:rsidRPr="00013C7D">
        <w:rPr>
          <w:rFonts w:hint="eastAsia"/>
        </w:rPr>
        <w:t>DD-TLM</w:t>
      </w:r>
      <w:r w:rsidRPr="00013C7D">
        <w:t xml:space="preserve"> </w:t>
      </w:r>
      <w:r w:rsidRPr="00013C7D">
        <w:rPr>
          <w:rFonts w:hint="eastAsia"/>
        </w:rPr>
        <w:t>和</w:t>
      </w:r>
      <w:r w:rsidRPr="00013C7D">
        <w:t xml:space="preserve">Newton-Raphson </w:t>
      </w:r>
      <w:r w:rsidRPr="00013C7D">
        <w:rPr>
          <w:rFonts w:hint="eastAsia"/>
        </w:rPr>
        <w:t>方法，并且指出了对于时感应电机时域中涡流分析的计算所必须的步骤</w:t>
      </w:r>
      <w:r w:rsidRPr="00013C7D">
        <w:t>[</w:t>
      </w:r>
      <w:r w:rsidR="00BE450C">
        <w:t>13</w:t>
      </w:r>
      <w:r w:rsidRPr="00013C7D">
        <w:t>]</w:t>
      </w:r>
      <w:r w:rsidRPr="00013C7D">
        <w:rPr>
          <w:rFonts w:hint="eastAsia"/>
        </w:rPr>
        <w:t>。</w:t>
      </w:r>
    </w:p>
    <w:p w14:paraId="316AFCC1" w14:textId="77777777" w:rsidR="00912DD4" w:rsidRDefault="00C42489" w:rsidP="00912DD4">
      <w:pPr>
        <w:pStyle w:val="a8"/>
        <w:spacing w:before="120" w:after="120"/>
        <w:rPr>
          <w:szCs w:val="28"/>
        </w:rPr>
      </w:pPr>
      <w:r>
        <w:rPr>
          <w:szCs w:val="28"/>
        </w:rPr>
        <w:t>3</w:t>
      </w:r>
      <w:r>
        <w:rPr>
          <w:rFonts w:hint="eastAsia"/>
          <w:szCs w:val="28"/>
        </w:rPr>
        <w:t>主要研究内容</w:t>
      </w:r>
    </w:p>
    <w:p w14:paraId="706F38A0" w14:textId="267FA625" w:rsidR="00C42489" w:rsidRDefault="00C42489" w:rsidP="00912DD4">
      <w:pPr>
        <w:spacing w:before="60" w:after="60"/>
        <w:ind w:firstLine="480"/>
      </w:pPr>
      <w:r w:rsidRPr="00912DD4">
        <w:rPr>
          <w:rFonts w:asciiTheme="minorEastAsia" w:eastAsiaTheme="minorEastAsia" w:hAnsiTheme="minorEastAsia" w:hint="eastAsia"/>
        </w:rPr>
        <w:t>本文的最终目标是通过</w:t>
      </w:r>
      <w:r w:rsidRPr="00912DD4">
        <w:rPr>
          <w:rFonts w:asciiTheme="minorEastAsia" w:eastAsiaTheme="minorEastAsia" w:hAnsiTheme="minorEastAsia"/>
        </w:rPr>
        <w:t>DD-TLM</w:t>
      </w:r>
      <w:ins w:id="67" w:author="Poofee" w:date="2018-01-01T14:46:00Z">
        <w:r w:rsidR="00CB6210">
          <w:rPr>
            <w:rFonts w:asciiTheme="minorEastAsia" w:eastAsiaTheme="minorEastAsia" w:hAnsiTheme="minorEastAsia" w:hint="eastAsia"/>
          </w:rPr>
          <w:t>方法</w:t>
        </w:r>
      </w:ins>
      <w:r w:rsidRPr="00912DD4">
        <w:rPr>
          <w:rFonts w:asciiTheme="minorEastAsia" w:eastAsiaTheme="minorEastAsia" w:hAnsiTheme="minorEastAsia" w:hint="eastAsia"/>
        </w:rPr>
        <w:t>实现对非线性</w:t>
      </w:r>
      <w:ins w:id="68" w:author="Poofee" w:date="2018-01-01T14:46:00Z">
        <w:r w:rsidR="00CB6210">
          <w:rPr>
            <w:rFonts w:asciiTheme="minorEastAsia" w:eastAsiaTheme="minorEastAsia" w:hAnsiTheme="minorEastAsia" w:hint="eastAsia"/>
          </w:rPr>
          <w:t>二维轴对称</w:t>
        </w:r>
      </w:ins>
      <w:r w:rsidRPr="00912DD4">
        <w:rPr>
          <w:rFonts w:asciiTheme="minorEastAsia" w:eastAsiaTheme="minorEastAsia" w:hAnsiTheme="minorEastAsia" w:hint="eastAsia"/>
        </w:rPr>
        <w:t>磁场的加速计算，主要研究内容包括以下五个部分：</w:t>
      </w:r>
    </w:p>
    <w:p w14:paraId="75DC3B06" w14:textId="77777777" w:rsidR="00C42489" w:rsidRPr="00397E75" w:rsidRDefault="00C42489" w:rsidP="00912DD4">
      <w:pPr>
        <w:pStyle w:val="a5"/>
        <w:numPr>
          <w:ilvl w:val="0"/>
          <w:numId w:val="5"/>
        </w:numPr>
        <w:spacing w:before="60" w:after="60" w:line="380" w:lineRule="exact"/>
        <w:ind w:firstLineChars="0"/>
      </w:pPr>
      <w:r w:rsidRPr="00397E75">
        <w:rPr>
          <w:rFonts w:hint="eastAsia"/>
        </w:rPr>
        <w:t>区域分解技术（</w:t>
      </w:r>
      <w:r w:rsidRPr="00397E75">
        <w:t>DD</w:t>
      </w:r>
      <w:r w:rsidRPr="00397E75">
        <w:rPr>
          <w:rFonts w:hint="eastAsia"/>
        </w:rPr>
        <w:t>）和传输线迭代法（</w:t>
      </w:r>
      <w:r w:rsidRPr="00397E75">
        <w:t>TLM</w:t>
      </w:r>
      <w:r w:rsidRPr="00397E75">
        <w:rPr>
          <w:rFonts w:hint="eastAsia"/>
        </w:rPr>
        <w:t>）</w:t>
      </w:r>
      <w:r w:rsidRPr="00397E75">
        <w:rPr>
          <w:rFonts w:hint="eastAsia"/>
        </w:rPr>
        <w:t xml:space="preserve"> </w:t>
      </w:r>
    </w:p>
    <w:p w14:paraId="1CD13A69" w14:textId="38D44FCA" w:rsidR="00C42489" w:rsidRDefault="00C42489" w:rsidP="00C42489">
      <w:pPr>
        <w:spacing w:before="60" w:after="60"/>
        <w:ind w:firstLine="480"/>
      </w:pPr>
      <w:r>
        <w:rPr>
          <w:rFonts w:hint="eastAsia"/>
        </w:rPr>
        <w:t>区域分解技术原理是将求解域分解成多个子域，在多核处理器上进行计算，最终重建得到最终结果。传输线迭代法是一种求解电路的迭代方法，其原理是主要是在线性系统和非线性元件添加一段无损传输线，电压信号在传输线上不断反射的过程即为迭代过程。如果系统存在稳定状态，那么传输线的</w:t>
      </w:r>
      <w:ins w:id="69" w:author="Poofee" w:date="2018-01-01T14:47:00Z">
        <w:r w:rsidR="00CB6210">
          <w:rPr>
            <w:rFonts w:hint="eastAsia"/>
          </w:rPr>
          <w:t>迭代</w:t>
        </w:r>
      </w:ins>
      <w:del w:id="70" w:author="Poofee" w:date="2018-01-01T14:47:00Z">
        <w:r w:rsidDel="00CB6210">
          <w:rPr>
            <w:rFonts w:hint="eastAsia"/>
          </w:rPr>
          <w:delText>反射</w:delText>
        </w:r>
      </w:del>
      <w:r>
        <w:rPr>
          <w:rFonts w:hint="eastAsia"/>
        </w:rPr>
        <w:t>过程必然也存在一个稳定状态，</w:t>
      </w:r>
      <w:del w:id="71" w:author="Poofee" w:date="2018-01-01T14:47:00Z">
        <w:r w:rsidDel="00CB6210">
          <w:rPr>
            <w:rFonts w:hint="eastAsia"/>
          </w:rPr>
          <w:delText>相应的有限元方程也必然收敛</w:delText>
        </w:r>
      </w:del>
      <w:ins w:id="72" w:author="Poofee" w:date="2018-01-01T14:48:00Z">
        <w:r w:rsidR="00CB6210">
          <w:rPr>
            <w:rFonts w:hint="eastAsia"/>
          </w:rPr>
          <w:t>通过等效变换，将有限元的求解方程转化为等效的电路网络，然后进行</w:t>
        </w:r>
      </w:ins>
      <w:ins w:id="73" w:author="Poofee" w:date="2018-01-01T14:49:00Z">
        <w:r w:rsidR="00CB6210">
          <w:rPr>
            <w:rFonts w:hint="eastAsia"/>
          </w:rPr>
          <w:t>区域分解，通过传输线来实现各个子域之间的相互迭代，最终实现有限元问题的并行化求解</w:t>
        </w:r>
      </w:ins>
      <w:r>
        <w:rPr>
          <w:rFonts w:hint="eastAsia"/>
        </w:rPr>
        <w:t>。</w:t>
      </w:r>
    </w:p>
    <w:p w14:paraId="21BA90E8" w14:textId="77777777" w:rsidR="002E1897" w:rsidRDefault="00C42489" w:rsidP="002E1897">
      <w:pPr>
        <w:pStyle w:val="a5"/>
        <w:numPr>
          <w:ilvl w:val="0"/>
          <w:numId w:val="5"/>
        </w:numPr>
        <w:spacing w:before="60" w:after="60" w:line="380" w:lineRule="exact"/>
        <w:ind w:firstLineChars="0"/>
      </w:pPr>
      <w:r w:rsidRPr="00397E75">
        <w:rPr>
          <w:rFonts w:hint="eastAsia"/>
        </w:rPr>
        <w:t>设计</w:t>
      </w:r>
      <w:r w:rsidRPr="00397E75">
        <w:t>C++</w:t>
      </w:r>
      <w:r w:rsidRPr="00397E75">
        <w:rPr>
          <w:rFonts w:hint="eastAsia"/>
        </w:rPr>
        <w:t>程序，编程实现电器静磁场有限元求解算法</w:t>
      </w:r>
    </w:p>
    <w:p w14:paraId="0D55E80E" w14:textId="77777777" w:rsidR="002E1897" w:rsidRPr="002E1897" w:rsidRDefault="002E1897" w:rsidP="002E1897">
      <w:pPr>
        <w:spacing w:before="60" w:after="60"/>
        <w:ind w:firstLine="480"/>
      </w:pPr>
      <w:r w:rsidRPr="002E1897">
        <w:rPr>
          <w:rFonts w:hint="eastAsia"/>
        </w:rPr>
        <w:t>目前，主流的计算机编程语言有十几种之多，但是真正应用广泛，历史悠久的当属</w:t>
      </w:r>
      <w:r w:rsidRPr="002E1897">
        <w:t>C/C++</w:t>
      </w:r>
      <w:r w:rsidRPr="002E1897">
        <w:rPr>
          <w:rFonts w:hint="eastAsia"/>
        </w:rPr>
        <w:t>。</w:t>
      </w:r>
      <w:r w:rsidRPr="002E1897">
        <w:t xml:space="preserve">C++ </w:t>
      </w:r>
      <w:r w:rsidRPr="002E1897">
        <w:rPr>
          <w:rFonts w:hint="eastAsia"/>
        </w:rPr>
        <w:t>采用面向对象思想设计的结构，可读性高，由于继承的存在，即</w:t>
      </w:r>
      <w:r w:rsidRPr="002E1897">
        <w:rPr>
          <w:rFonts w:hint="eastAsia"/>
        </w:rPr>
        <w:lastRenderedPageBreak/>
        <w:t>使改变需求，维护也只是在局部模块，所以维护起来是非常方便和较低成本的。另外，从思维方式上来说，在软件开发时人们根据设计的需要对现实世界的事物进行抽象，产生类。这种解决问题的方法接近于日常生活和自然的思考方式，势必提高软件开发的效率和质量。此外，由于</w:t>
      </w:r>
      <w:r w:rsidRPr="002E1897">
        <w:rPr>
          <w:rFonts w:hint="eastAsia"/>
        </w:rPr>
        <w:t>C++</w:t>
      </w:r>
      <w:r w:rsidRPr="002E1897">
        <w:rPr>
          <w:rFonts w:hint="eastAsia"/>
        </w:rPr>
        <w:t>继承、封装、多态的特性，可以自然设计出高内聚、低耦合的系统结构，使得系统更灵活、更容易扩展，而且成本较低。因此，采</w:t>
      </w:r>
      <w:r w:rsidRPr="002E1897">
        <w:t xml:space="preserve">C/C++ </w:t>
      </w:r>
      <w:r w:rsidRPr="002E1897">
        <w:rPr>
          <w:rFonts w:hint="eastAsia"/>
        </w:rPr>
        <w:t>作为主要的编程语言。</w:t>
      </w:r>
    </w:p>
    <w:p w14:paraId="33B41769" w14:textId="393E5982" w:rsidR="00C42489" w:rsidRPr="00397E75" w:rsidRDefault="00CB6210" w:rsidP="00912DD4">
      <w:pPr>
        <w:pStyle w:val="a5"/>
        <w:numPr>
          <w:ilvl w:val="0"/>
          <w:numId w:val="5"/>
        </w:numPr>
        <w:spacing w:before="60" w:after="60" w:line="380" w:lineRule="exact"/>
        <w:ind w:firstLineChars="0"/>
      </w:pPr>
      <w:ins w:id="74" w:author="Poofee" w:date="2018-01-01T14:50:00Z">
        <w:r>
          <w:rPr>
            <w:rFonts w:hint="eastAsia"/>
          </w:rPr>
          <w:t>多种</w:t>
        </w:r>
      </w:ins>
      <w:r w:rsidR="00C42489" w:rsidRPr="00397E75">
        <w:rPr>
          <w:rFonts w:hint="eastAsia"/>
        </w:rPr>
        <w:t>求解方法</w:t>
      </w:r>
      <w:ins w:id="75" w:author="Poofee" w:date="2018-01-01T14:50:00Z">
        <w:r>
          <w:rPr>
            <w:rFonts w:hint="eastAsia"/>
          </w:rPr>
          <w:t>的计算效率</w:t>
        </w:r>
      </w:ins>
      <w:r w:rsidR="00C42489" w:rsidRPr="00397E75">
        <w:rPr>
          <w:rFonts w:hint="eastAsia"/>
        </w:rPr>
        <w:t>对比</w:t>
      </w:r>
    </w:p>
    <w:p w14:paraId="1EF2E513" w14:textId="279FAED0" w:rsidR="00C42489" w:rsidRPr="00397E75" w:rsidRDefault="002E1897" w:rsidP="00C42489">
      <w:pPr>
        <w:spacing w:before="60" w:after="60"/>
        <w:ind w:firstLine="480"/>
      </w:pPr>
      <w:r>
        <w:rPr>
          <w:rFonts w:hint="eastAsia"/>
        </w:rPr>
        <w:t>为</w:t>
      </w:r>
      <w:ins w:id="76" w:author="Poofee" w:date="2018-01-01T14:50:00Z">
        <w:r w:rsidR="00CB6210">
          <w:rPr>
            <w:rFonts w:hint="eastAsia"/>
          </w:rPr>
          <w:t>了</w:t>
        </w:r>
      </w:ins>
      <w:ins w:id="77" w:author="Poofee" w:date="2018-01-01T14:51:00Z">
        <w:r w:rsidR="00CB6210">
          <w:rPr>
            <w:rFonts w:hint="eastAsia"/>
          </w:rPr>
          <w:t>研究</w:t>
        </w:r>
      </w:ins>
      <w:del w:id="78" w:author="Poofee" w:date="2018-01-01T14:51:00Z">
        <w:r w:rsidDel="00CB6210">
          <w:rPr>
            <w:rFonts w:hint="eastAsia"/>
          </w:rPr>
          <w:delText>提高</w:delText>
        </w:r>
      </w:del>
      <w:r>
        <w:rPr>
          <w:rFonts w:hint="eastAsia"/>
        </w:rPr>
        <w:t>计算速率</w:t>
      </w:r>
      <w:ins w:id="79" w:author="Poofee" w:date="2018-01-01T14:51:00Z">
        <w:r w:rsidR="00CB6210">
          <w:rPr>
            <w:rFonts w:hint="eastAsia"/>
          </w:rPr>
          <w:t>的提升</w:t>
        </w:r>
      </w:ins>
      <w:r>
        <w:rPr>
          <w:rFonts w:hint="eastAsia"/>
        </w:rPr>
        <w:t>，</w:t>
      </w:r>
      <w:del w:id="80" w:author="Poofee" w:date="2018-01-01T14:51:00Z">
        <w:r w:rsidDel="00CB6210">
          <w:rPr>
            <w:rFonts w:hint="eastAsia"/>
          </w:rPr>
          <w:delText>经典方法有</w:delText>
        </w:r>
        <w:r w:rsidRPr="002E1897" w:rsidDel="00CB6210">
          <w:rPr>
            <w:rFonts w:hint="eastAsia"/>
          </w:rPr>
          <w:delText>直接迭代法、</w:delText>
        </w:r>
        <w:r w:rsidRPr="002E1897" w:rsidDel="00CB6210">
          <w:delText xml:space="preserve">Newton-Raphson </w:delText>
        </w:r>
        <w:r w:rsidRPr="002E1897" w:rsidDel="00CB6210">
          <w:rPr>
            <w:rFonts w:hint="eastAsia"/>
          </w:rPr>
          <w:delText>方法等</w:delText>
        </w:r>
        <w:r w:rsidDel="00CB6210">
          <w:rPr>
            <w:rFonts w:hint="eastAsia"/>
          </w:rPr>
          <w:delText>，</w:delText>
        </w:r>
        <w:r w:rsidDel="00CB6210">
          <w:rPr>
            <w:rFonts w:ascii="宋体" w:hAnsiTheme="minorHAnsi" w:cs="宋体" w:hint="eastAsia"/>
            <w:kern w:val="0"/>
          </w:rPr>
          <w:delText>松弛方法也被用来减少非线性问题中的迭代次数。</w:delText>
        </w:r>
      </w:del>
      <w:r w:rsidR="00C42489" w:rsidRPr="00397E75">
        <w:rPr>
          <w:rFonts w:hint="eastAsia"/>
        </w:rPr>
        <w:t>对比牛顿迭代法、松弛迭代法和</w:t>
      </w:r>
      <w:del w:id="81" w:author="Poofee" w:date="2018-01-01T14:51:00Z">
        <w:r w:rsidR="00C42489" w:rsidRPr="00397E75" w:rsidDel="00CB6210">
          <w:rPr>
            <w:rFonts w:hint="eastAsia"/>
          </w:rPr>
          <w:delText>传输线迭代</w:delText>
        </w:r>
      </w:del>
      <w:ins w:id="82" w:author="Poofee" w:date="2018-01-01T14:51:00Z">
        <w:r w:rsidR="00CB6210">
          <w:rPr>
            <w:rFonts w:hint="eastAsia"/>
          </w:rPr>
          <w:t>DD-TLM</w:t>
        </w:r>
      </w:ins>
      <w:r w:rsidR="00C42489" w:rsidRPr="00397E75">
        <w:rPr>
          <w:rFonts w:hint="eastAsia"/>
        </w:rPr>
        <w:t>法三种方法求解速率计算精度的异同，再通过</w:t>
      </w:r>
      <w:ins w:id="83" w:author="Poofee" w:date="2018-01-01T14:51:00Z">
        <w:r w:rsidR="00CB6210">
          <w:rPr>
            <w:rFonts w:hint="eastAsia"/>
          </w:rPr>
          <w:t>与</w:t>
        </w:r>
      </w:ins>
      <w:r w:rsidR="00C42489" w:rsidRPr="00397E75">
        <w:rPr>
          <w:rFonts w:hint="eastAsia"/>
        </w:rPr>
        <w:t>商用软件计算，比较计算结果</w:t>
      </w:r>
      <w:ins w:id="84" w:author="Poofee" w:date="2018-01-01T14:51:00Z">
        <w:r w:rsidR="00CB6210">
          <w:rPr>
            <w:rFonts w:hint="eastAsia"/>
          </w:rPr>
          <w:t>精度</w:t>
        </w:r>
      </w:ins>
      <w:r w:rsidR="00C42489" w:rsidRPr="00397E75">
        <w:rPr>
          <w:rFonts w:hint="eastAsia"/>
        </w:rPr>
        <w:t>。</w:t>
      </w:r>
    </w:p>
    <w:p w14:paraId="674AB9C8" w14:textId="77777777" w:rsidR="00C42489" w:rsidRPr="00397E75" w:rsidRDefault="00C42489" w:rsidP="00912DD4">
      <w:pPr>
        <w:pStyle w:val="a5"/>
        <w:numPr>
          <w:ilvl w:val="0"/>
          <w:numId w:val="5"/>
        </w:numPr>
        <w:spacing w:before="60" w:after="60" w:line="380" w:lineRule="exact"/>
        <w:ind w:firstLineChars="0"/>
      </w:pPr>
      <w:r w:rsidRPr="00397E75">
        <w:rPr>
          <w:rFonts w:hint="eastAsia"/>
        </w:rPr>
        <w:t>对典型电磁机构电磁吸力的计算和比较分析</w:t>
      </w:r>
    </w:p>
    <w:p w14:paraId="38C60A1E" w14:textId="77777777" w:rsidR="00C42489" w:rsidRPr="00397E75" w:rsidRDefault="00B169BB" w:rsidP="00C42489">
      <w:pPr>
        <w:spacing w:before="60" w:after="60"/>
        <w:ind w:firstLine="480"/>
      </w:pPr>
      <w:r>
        <w:rPr>
          <w:rFonts w:hint="eastAsia"/>
        </w:rPr>
        <w:t>电磁结构是大多数电器元件的重要组成部分，</w:t>
      </w:r>
      <w:r w:rsidR="00866FB0">
        <w:rPr>
          <w:rFonts w:hint="eastAsia"/>
        </w:rPr>
        <w:t>其静态吸力特性的计算是电器设计计算的主要内容之一。电磁吸力可以通过衔铁表面的积分计算求得，通过</w:t>
      </w:r>
      <w:r w:rsidR="00C42489" w:rsidRPr="00397E75">
        <w:rPr>
          <w:rFonts w:hint="eastAsia"/>
        </w:rPr>
        <w:t>对比程序求得的电磁吸力和商用软件计算结果，分析求解速率和计算精度的异同</w:t>
      </w:r>
      <w:r w:rsidR="00866FB0">
        <w:rPr>
          <w:rFonts w:hint="eastAsia"/>
        </w:rPr>
        <w:t>。</w:t>
      </w:r>
    </w:p>
    <w:p w14:paraId="207F0049" w14:textId="77777777" w:rsidR="00C42489" w:rsidRPr="00397E75" w:rsidRDefault="00C42489" w:rsidP="00912DD4">
      <w:pPr>
        <w:pStyle w:val="a5"/>
        <w:numPr>
          <w:ilvl w:val="0"/>
          <w:numId w:val="5"/>
        </w:numPr>
        <w:spacing w:before="60" w:after="60" w:line="380" w:lineRule="exact"/>
        <w:ind w:firstLineChars="0"/>
      </w:pPr>
      <w:r w:rsidRPr="00397E75">
        <w:rPr>
          <w:rFonts w:hint="eastAsia"/>
        </w:rPr>
        <w:t>电磁机构的参数设计</w:t>
      </w:r>
    </w:p>
    <w:p w14:paraId="433AACC3" w14:textId="7C976906" w:rsidR="009158C9" w:rsidRPr="009158C9" w:rsidRDefault="00C42489" w:rsidP="009158C9">
      <w:pPr>
        <w:spacing w:before="60" w:after="60"/>
        <w:ind w:firstLine="480"/>
      </w:pPr>
      <w:r w:rsidRPr="00397E75">
        <w:rPr>
          <w:rFonts w:hint="eastAsia"/>
        </w:rPr>
        <w:t>通过编写的程序对指定的电器设计方案进行分析，</w:t>
      </w:r>
      <w:ins w:id="85" w:author="Poofee" w:date="2018-01-01T13:03:00Z">
        <w:r w:rsidR="00E10536">
          <w:rPr>
            <w:rFonts w:hint="eastAsia"/>
          </w:rPr>
          <w:t>完成</w:t>
        </w:r>
      </w:ins>
      <w:del w:id="86" w:author="Poofee" w:date="2018-01-01T13:03:00Z">
        <w:r w:rsidRPr="00397E75" w:rsidDel="00E10536">
          <w:rPr>
            <w:rFonts w:hint="eastAsia"/>
          </w:rPr>
          <w:delText>进行</w:delText>
        </w:r>
      </w:del>
      <w:r w:rsidRPr="00397E75">
        <w:rPr>
          <w:rFonts w:hint="eastAsia"/>
        </w:rPr>
        <w:t>简单的</w:t>
      </w:r>
      <w:ins w:id="87" w:author="Poofee" w:date="2018-01-01T13:02:00Z">
        <w:r w:rsidR="007975CE">
          <w:rPr>
            <w:rFonts w:hint="eastAsia"/>
          </w:rPr>
          <w:t>参数</w:t>
        </w:r>
      </w:ins>
      <w:del w:id="88" w:author="Poofee" w:date="2018-01-01T13:02:00Z">
        <w:r w:rsidRPr="00397E75" w:rsidDel="007975CE">
          <w:rPr>
            <w:rFonts w:hint="eastAsia"/>
          </w:rPr>
          <w:delText>优化</w:delText>
        </w:r>
      </w:del>
      <w:r w:rsidRPr="00397E75">
        <w:rPr>
          <w:rFonts w:hint="eastAsia"/>
        </w:rPr>
        <w:t>设计。</w:t>
      </w:r>
    </w:p>
    <w:p w14:paraId="3D02902E" w14:textId="77777777" w:rsidR="00C42489" w:rsidRPr="00397E75" w:rsidRDefault="00C42489" w:rsidP="00C42489">
      <w:pPr>
        <w:pStyle w:val="a8"/>
        <w:spacing w:before="120" w:after="120"/>
        <w:ind w:firstLine="480"/>
        <w:rPr>
          <w:szCs w:val="28"/>
        </w:rPr>
      </w:pPr>
      <w:r w:rsidRPr="00397E75">
        <w:rPr>
          <w:szCs w:val="28"/>
        </w:rPr>
        <w:t>4</w:t>
      </w:r>
      <w:r w:rsidRPr="00397E75">
        <w:rPr>
          <w:rFonts w:hint="eastAsia"/>
          <w:szCs w:val="28"/>
        </w:rPr>
        <w:t>研究方案</w:t>
      </w:r>
    </w:p>
    <w:p w14:paraId="2661F84C" w14:textId="250413FE" w:rsidR="009C5CC3" w:rsidRDefault="00490872" w:rsidP="00C63F0C">
      <w:pPr>
        <w:pStyle w:val="a8"/>
        <w:spacing w:before="120" w:after="120"/>
        <w:ind w:firstLine="480"/>
        <w:jc w:val="center"/>
        <w:rPr>
          <w:szCs w:val="28"/>
        </w:rPr>
        <w:pPrChange w:id="89" w:author="Poofee" w:date="2018-01-01T15:16:00Z">
          <w:pPr>
            <w:pStyle w:val="a8"/>
            <w:spacing w:before="120" w:after="120"/>
            <w:ind w:firstLine="480"/>
          </w:pPr>
        </w:pPrChange>
      </w:pPr>
      <w:bookmarkStart w:id="90" w:name="OLE_LINK13"/>
      <w:r>
        <w:rPr>
          <w:noProof/>
        </w:rPr>
        <w:lastRenderedPageBreak/>
        <mc:AlternateContent>
          <mc:Choice Requires="wps">
            <w:drawing>
              <wp:anchor distT="0" distB="0" distL="114300" distR="114300" simplePos="0" relativeHeight="251670528" behindDoc="0" locked="0" layoutInCell="1" allowOverlap="1" wp14:anchorId="1BBC5520" wp14:editId="231A72D6">
                <wp:simplePos x="0" y="0"/>
                <wp:positionH relativeFrom="column">
                  <wp:posOffset>0</wp:posOffset>
                </wp:positionH>
                <wp:positionV relativeFrom="paragraph">
                  <wp:posOffset>3993515</wp:posOffset>
                </wp:positionV>
                <wp:extent cx="5482590" cy="635"/>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5482590" cy="635"/>
                        </a:xfrm>
                        <a:prstGeom prst="rect">
                          <a:avLst/>
                        </a:prstGeom>
                        <a:solidFill>
                          <a:prstClr val="white"/>
                        </a:solidFill>
                        <a:ln>
                          <a:noFill/>
                        </a:ln>
                      </wps:spPr>
                      <wps:txbx>
                        <w:txbxContent>
                          <w:p w14:paraId="63106ACD" w14:textId="77777777" w:rsidR="00E177B5" w:rsidRPr="00ED73F7" w:rsidRDefault="00E177B5" w:rsidP="00490872">
                            <w:pPr>
                              <w:pStyle w:val="af"/>
                              <w:spacing w:before="60" w:after="60"/>
                              <w:ind w:firstLine="400"/>
                              <w:jc w:val="center"/>
                              <w:rPr>
                                <w:rFonts w:ascii="Times New Roman" w:hAnsi="Times New Roman" w:cs="Times New Roman" w:hint="eastAsia"/>
                                <w:noProof/>
                                <w:sz w:val="28"/>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ins w:id="91" w:author="Poofee" w:date="2017-12-31T20:15:00Z">
                              <w:r w:rsidR="008D7643">
                                <w:t xml:space="preserve"> </w:t>
                              </w:r>
                              <w:r w:rsidR="008D7643">
                                <w:rPr>
                                  <w:rFonts w:hint="eastAsia"/>
                                </w:rPr>
                                <w:t>研究方案总体框图</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C5520" id="文本框 11" o:spid="_x0000_s1027" type="#_x0000_t202" style="position:absolute;left:0;text-align:left;margin-left:0;margin-top:314.45pt;width:431.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" stroked="f">
                <v:textbox style="mso-fit-shape-to-text:t" inset="0,0,0,0">
                  <w:txbxContent>
                    <w:p w14:paraId="63106ACD" w14:textId="77777777" w:rsidR="00E177B5" w:rsidRPr="00ED73F7" w:rsidRDefault="00E177B5" w:rsidP="00490872">
                      <w:pPr>
                        <w:pStyle w:val="af"/>
                        <w:spacing w:before="60" w:after="60"/>
                        <w:ind w:firstLine="400"/>
                        <w:jc w:val="center"/>
                        <w:rPr>
                          <w:rFonts w:ascii="Times New Roman" w:hAnsi="Times New Roman" w:cs="Times New Roman" w:hint="eastAsia"/>
                          <w:noProof/>
                          <w:sz w:val="28"/>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ins w:id="92" w:author="Poofee" w:date="2017-12-31T20:15:00Z">
                        <w:r w:rsidR="008D7643">
                          <w:t xml:space="preserve"> </w:t>
                        </w:r>
                        <w:r w:rsidR="008D7643">
                          <w:rPr>
                            <w:rFonts w:hint="eastAsia"/>
                          </w:rPr>
                          <w:t>研究方案总体框图</w:t>
                        </w:r>
                      </w:ins>
                    </w:p>
                  </w:txbxContent>
                </v:textbox>
                <w10:wrap type="square"/>
              </v:shape>
            </w:pict>
          </mc:Fallback>
        </mc:AlternateContent>
      </w:r>
      <w:commentRangeStart w:id="93"/>
      <w:r w:rsidR="009C5CC3">
        <w:rPr>
          <w:noProof/>
        </w:rPr>
        <w:drawing>
          <wp:anchor distT="0" distB="0" distL="114300" distR="114300" simplePos="0" relativeHeight="251668480" behindDoc="0" locked="0" layoutInCell="1" allowOverlap="1" wp14:anchorId="4BE436F8" wp14:editId="0D1DB69E">
            <wp:simplePos x="0" y="0"/>
            <wp:positionH relativeFrom="margin">
              <wp:align>right</wp:align>
            </wp:positionH>
            <wp:positionV relativeFrom="paragraph">
              <wp:posOffset>450215</wp:posOffset>
            </wp:positionV>
            <wp:extent cx="5482590" cy="3486150"/>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2590" cy="34861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93"/>
      <w:r w:rsidR="008D7643">
        <w:rPr>
          <w:rStyle w:val="af2"/>
          <w:rFonts w:eastAsia="宋体"/>
        </w:rPr>
        <w:commentReference w:id="93"/>
      </w:r>
      <w:r w:rsidR="00C42489">
        <w:rPr>
          <w:szCs w:val="28"/>
        </w:rPr>
        <w:t>4.1</w:t>
      </w:r>
      <w:r w:rsidR="00C42489">
        <w:rPr>
          <w:rFonts w:hint="eastAsia"/>
          <w:szCs w:val="28"/>
        </w:rPr>
        <w:t>研究方案综述</w:t>
      </w:r>
      <w:bookmarkStart w:id="94" w:name="_GoBack"/>
      <w:ins w:id="95" w:author="Poofee" w:date="2018-01-01T15:16:00Z">
        <w:r w:rsidR="00C63F0C">
          <w:object w:dxaOrig="6561" w:dyaOrig="5831" w14:anchorId="6DC7C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28.05pt;height:291.55pt" o:ole="">
              <v:imagedata r:id="rId14" o:title=""/>
            </v:shape>
            <o:OLEObject Type="Embed" ProgID="Visio.Drawing.15" ShapeID="_x0000_i1039" DrawAspect="Content" ObjectID="_1576325677" r:id="rId15"/>
          </w:object>
        </w:r>
      </w:ins>
      <w:bookmarkEnd w:id="94"/>
    </w:p>
    <w:p w14:paraId="177F4F4F" w14:textId="4506DB8D" w:rsidR="009158C9" w:rsidRDefault="00C42489" w:rsidP="009C5CC3">
      <w:pPr>
        <w:spacing w:before="60" w:after="60"/>
        <w:ind w:firstLine="480"/>
      </w:pPr>
      <w:r>
        <w:rPr>
          <w:rFonts w:hint="eastAsia"/>
        </w:rPr>
        <w:lastRenderedPageBreak/>
        <w:t>本课题旨在通过</w:t>
      </w:r>
      <w:r>
        <w:t>C++</w:t>
      </w:r>
      <w:r>
        <w:rPr>
          <w:rFonts w:hint="eastAsia"/>
        </w:rPr>
        <w:t>编程，应用</w:t>
      </w:r>
      <w:ins w:id="96" w:author="Poofee" w:date="2018-01-01T14:52:00Z">
        <w:r w:rsidR="009D048A">
          <w:rPr>
            <w:rFonts w:hint="eastAsia"/>
          </w:rPr>
          <w:t>基于</w:t>
        </w:r>
      </w:ins>
      <w:r>
        <w:t>DD-TLM</w:t>
      </w:r>
      <w:r>
        <w:rPr>
          <w:rFonts w:hint="eastAsia"/>
        </w:rPr>
        <w:t>的计算方法实现对二维</w:t>
      </w:r>
      <w:ins w:id="97" w:author="Poofee" w:date="2018-01-01T14:52:00Z">
        <w:r w:rsidR="009D048A">
          <w:rPr>
            <w:rFonts w:hint="eastAsia"/>
          </w:rPr>
          <w:t>轴对称</w:t>
        </w:r>
      </w:ins>
      <w:ins w:id="98" w:author="Poofee" w:date="2018-01-01T14:53:00Z">
        <w:r w:rsidR="009D048A">
          <w:rPr>
            <w:rFonts w:hint="eastAsia"/>
          </w:rPr>
          <w:t>静磁场</w:t>
        </w:r>
      </w:ins>
      <w:r>
        <w:rPr>
          <w:rFonts w:hint="eastAsia"/>
        </w:rPr>
        <w:t>有限元</w:t>
      </w:r>
      <w:del w:id="99" w:author="Poofee" w:date="2018-01-01T14:53:00Z">
        <w:r w:rsidDel="009D048A">
          <w:rPr>
            <w:rFonts w:hint="eastAsia"/>
          </w:rPr>
          <w:delText>静磁场</w:delText>
        </w:r>
      </w:del>
      <w:r>
        <w:rPr>
          <w:rFonts w:hint="eastAsia"/>
        </w:rPr>
        <w:t>的加速计算。主要工作可以分为</w:t>
      </w:r>
      <w:r w:rsidR="00E4464A">
        <w:rPr>
          <w:rFonts w:hint="eastAsia"/>
        </w:rPr>
        <w:t>三</w:t>
      </w:r>
      <w:r>
        <w:rPr>
          <w:rFonts w:hint="eastAsia"/>
        </w:rPr>
        <w:t>个部分</w:t>
      </w:r>
      <w:r w:rsidR="009158C9">
        <w:rPr>
          <w:rFonts w:hint="eastAsia"/>
        </w:rPr>
        <w:t>：</w:t>
      </w:r>
      <w:r w:rsidR="00E4464A">
        <w:rPr>
          <w:rFonts w:hint="eastAsia"/>
        </w:rPr>
        <w:t>前处理，</w:t>
      </w:r>
      <w:r w:rsidR="009158C9">
        <w:rPr>
          <w:rFonts w:hint="eastAsia"/>
        </w:rPr>
        <w:t>求解计算，后处理。</w:t>
      </w:r>
    </w:p>
    <w:p w14:paraId="0A12390F" w14:textId="77777777" w:rsidR="007F0819" w:rsidRDefault="009158C9" w:rsidP="009C5CC3">
      <w:pPr>
        <w:spacing w:before="60" w:after="60"/>
        <w:ind w:firstLine="480"/>
      </w:pPr>
      <w:r>
        <w:rPr>
          <w:rFonts w:hint="eastAsia"/>
        </w:rPr>
        <w:t>前处理是指分网处理。</w:t>
      </w:r>
      <w:r w:rsidR="00C42489">
        <w:rPr>
          <w:rFonts w:hint="eastAsia"/>
        </w:rPr>
        <w:t>通过</w:t>
      </w:r>
      <w:r w:rsidR="00C42489">
        <w:t>COMSOL</w:t>
      </w:r>
      <w:r w:rsidR="00C42489">
        <w:rPr>
          <w:rFonts w:hint="eastAsia"/>
        </w:rPr>
        <w:t>软件实现分网，将有限元建模。利用商用软件可以省去很大一部分工作量。其次</w:t>
      </w:r>
      <w:r>
        <w:rPr>
          <w:rFonts w:hint="eastAsia"/>
        </w:rPr>
        <w:t>是求解计算。利用前处理所获得的信息，如节点编号，节点坐标，单元信息等，导入</w:t>
      </w:r>
      <w:r w:rsidR="00C42489">
        <w:t>C++</w:t>
      </w:r>
      <w:r>
        <w:rPr>
          <w:rFonts w:hint="eastAsia"/>
        </w:rPr>
        <w:t>组装稀疏矩阵。同时，利用</w:t>
      </w:r>
      <w:r w:rsidR="00C42489">
        <w:rPr>
          <w:rFonts w:hint="eastAsia"/>
        </w:rPr>
        <w:t>数据库的</w:t>
      </w:r>
      <w:r w:rsidR="00C42489">
        <w:t>METIS</w:t>
      </w:r>
      <w:r w:rsidR="00C42489">
        <w:rPr>
          <w:rFonts w:hint="eastAsia"/>
        </w:rPr>
        <w:t>算法可以实现对求解域的分解</w:t>
      </w:r>
      <w:r>
        <w:rPr>
          <w:rFonts w:hint="eastAsia"/>
        </w:rPr>
        <w:t>，随后在</w:t>
      </w:r>
      <w:r>
        <w:rPr>
          <w:rFonts w:hint="eastAsia"/>
        </w:rPr>
        <w:t>OpenMP</w:t>
      </w:r>
      <w:r>
        <w:rPr>
          <w:rFonts w:hint="eastAsia"/>
        </w:rPr>
        <w:t>中进行并行计算</w:t>
      </w:r>
      <w:r w:rsidR="00C42489">
        <w:rPr>
          <w:rFonts w:hint="eastAsia"/>
        </w:rPr>
        <w:t>。</w:t>
      </w:r>
      <w:r>
        <w:rPr>
          <w:rFonts w:hint="eastAsia"/>
        </w:rPr>
        <w:t>最后进行后处理。后处理也就是对结果的可视化处理。这里可以选用</w:t>
      </w:r>
      <w:proofErr w:type="spellStart"/>
      <w:r>
        <w:rPr>
          <w:rFonts w:hint="eastAsia"/>
        </w:rPr>
        <w:t>Matlab</w:t>
      </w:r>
      <w:proofErr w:type="spellEnd"/>
      <w:r>
        <w:rPr>
          <w:rFonts w:hint="eastAsia"/>
        </w:rPr>
        <w:t>进行绘图展示结果，便于下一步的比较。</w:t>
      </w:r>
    </w:p>
    <w:p w14:paraId="7823A021" w14:textId="77777777" w:rsidR="00C42489" w:rsidRDefault="00C42489" w:rsidP="00C42489">
      <w:pPr>
        <w:pStyle w:val="a8"/>
        <w:spacing w:before="120" w:after="120"/>
        <w:ind w:firstLine="480"/>
      </w:pPr>
      <w:r>
        <w:rPr>
          <w:szCs w:val="28"/>
        </w:rPr>
        <w:t>4.2</w:t>
      </w:r>
      <w:r>
        <w:rPr>
          <w:rFonts w:hint="eastAsia"/>
        </w:rPr>
        <w:t>建立静磁场的有限元分析模型</w:t>
      </w:r>
    </w:p>
    <w:p w14:paraId="09C30E39" w14:textId="77777777" w:rsidR="00E363FA" w:rsidRDefault="003E7AA6" w:rsidP="00652935">
      <w:pPr>
        <w:spacing w:before="60" w:after="60"/>
        <w:ind w:firstLine="480"/>
        <w:rPr>
          <w:rFonts w:ascii="宋体" w:hAnsi="宋体"/>
        </w:rPr>
      </w:pPr>
      <w:r>
        <w:rPr>
          <w:rFonts w:ascii="宋体" w:hAnsi="宋体" w:hint="eastAsia"/>
        </w:rPr>
        <w:t>分析二维非线性磁场问题可以大概分为四个部分</w:t>
      </w:r>
      <w:r w:rsidR="003E32D5">
        <w:rPr>
          <w:rFonts w:ascii="宋体" w:hAnsi="宋体" w:hint="eastAsia"/>
        </w:rPr>
        <w:t>[</w:t>
      </w:r>
      <w:r w:rsidR="003E32D5">
        <w:rPr>
          <w:rFonts w:ascii="宋体" w:hAnsi="宋体"/>
        </w:rPr>
        <w:t>14]</w:t>
      </w:r>
      <w:r w:rsidR="003E32D5">
        <w:rPr>
          <w:rFonts w:ascii="宋体" w:hAnsi="宋体" w:hint="eastAsia"/>
        </w:rPr>
        <w:t>。</w:t>
      </w:r>
      <w:r>
        <w:rPr>
          <w:rFonts w:ascii="宋体" w:hAnsi="宋体" w:hint="eastAsia"/>
        </w:rPr>
        <w:t>首先是建立二维非线性磁场的微分方程</w:t>
      </w:r>
      <w:r w:rsidR="002F4BE1">
        <w:rPr>
          <w:rFonts w:ascii="宋体" w:hAnsi="宋体" w:hint="eastAsia"/>
        </w:rPr>
        <w:t>。</w:t>
      </w:r>
      <w:r w:rsidR="00E363FA">
        <w:rPr>
          <w:rFonts w:ascii="宋体" w:hAnsi="宋体" w:hint="eastAsia"/>
        </w:rPr>
        <w:t>通常先求解磁矢位，</w:t>
      </w:r>
      <w:r w:rsidR="00652935">
        <w:rPr>
          <w:rFonts w:ascii="宋体" w:hAnsi="宋体" w:hint="eastAsia"/>
        </w:rPr>
        <w:t>其</w:t>
      </w:r>
      <w:r w:rsidR="00E363FA">
        <w:rPr>
          <w:rFonts w:ascii="宋体" w:hAnsi="宋体" w:hint="eastAsia"/>
        </w:rPr>
        <w:t>双旋度方程为：</w:t>
      </w:r>
    </w:p>
    <w:p w14:paraId="1B055A7B" w14:textId="77777777" w:rsidR="00162599" w:rsidRPr="00162599" w:rsidRDefault="00E177B5" w:rsidP="003E7AA6">
      <w:pPr>
        <w:spacing w:before="60" w:after="60"/>
        <w:ind w:firstLine="480"/>
        <w:rPr>
          <w:rFonts w:ascii="宋体" w:hAnsi="宋体"/>
        </w:rPr>
      </w:pPr>
      <m:oMathPara>
        <m:oMath>
          <m:eqArr>
            <m:eqArrPr>
              <m:maxDist m:val="1"/>
              <m:ctrlPr>
                <w:rPr>
                  <w:rFonts w:ascii="Cambria Math" w:hAnsi="Cambria Math"/>
                  <w:i/>
                </w:rPr>
              </m:ctrlPr>
            </m:eqArrPr>
            <m:e>
              <m:r>
                <m:rPr>
                  <m:sty m:val="p"/>
                </m:rPr>
                <w:rPr>
                  <w:rFonts w:ascii="Cambria Math" w:hAnsi="Cambria Math"/>
                </w:rPr>
                <m:t>∇×ν∇×</m:t>
              </m:r>
              <m:acc>
                <m:accPr>
                  <m:chr m:val="⃗"/>
                  <m:ctrlPr>
                    <w:rPr>
                      <w:rFonts w:ascii="Cambria Math" w:hAnsi="Cambria Math"/>
                    </w:rPr>
                  </m:ctrlPr>
                </m:accPr>
                <m:e>
                  <m:r>
                    <w:rPr>
                      <w:rFonts w:ascii="Cambria Math" w:hAnsi="Cambria Math" w:hint="eastAsia"/>
                    </w:rPr>
                    <m:t>A</m:t>
                  </m:r>
                </m:e>
              </m:acc>
              <m:r>
                <w:rPr>
                  <w:rFonts w:ascii="Cambria Math" w:hAnsi="Cambria Math"/>
                </w:rPr>
                <m:t>=</m:t>
              </m:r>
              <m:acc>
                <m:accPr>
                  <m:chr m:val="⃗"/>
                  <m:ctrlPr>
                    <w:rPr>
                      <w:rFonts w:ascii="Cambria Math" w:hAnsi="Cambria Math"/>
                    </w:rPr>
                  </m:ctrlPr>
                </m:accPr>
                <m:e>
                  <m:r>
                    <w:rPr>
                      <w:rFonts w:ascii="Cambria Math" w:hAnsi="Cambria Math"/>
                    </w:rPr>
                    <m:t>J</m:t>
                  </m:r>
                </m:e>
              </m:acc>
              <m:r>
                <w:rPr>
                  <w:rFonts w:ascii="Cambria Math" w:hAnsi="Cambria Math"/>
                </w:rPr>
                <m:t>#</m:t>
              </m:r>
              <m:d>
                <m:dPr>
                  <m:ctrlPr>
                    <w:rPr>
                      <w:rFonts w:ascii="Cambria Math" w:hAnsi="Cambria Math"/>
                      <w:i/>
                    </w:rPr>
                  </m:ctrlPr>
                </m:dPr>
                <m:e>
                  <m:r>
                    <w:rPr>
                      <w:rFonts w:ascii="Cambria Math" w:hAnsi="Cambria Math"/>
                    </w:rPr>
                    <m:t>1</m:t>
                  </m:r>
                </m:e>
              </m:d>
            </m:e>
          </m:eqArr>
        </m:oMath>
      </m:oMathPara>
    </w:p>
    <w:p w14:paraId="376CD5E2" w14:textId="77777777" w:rsidR="00E363FA" w:rsidRDefault="00E363FA" w:rsidP="00E363FA">
      <w:pPr>
        <w:snapToGrid w:val="0"/>
        <w:spacing w:before="60" w:after="60"/>
        <w:ind w:firstLine="480"/>
      </w:pPr>
      <w:r>
        <w:rPr>
          <w:rFonts w:ascii="宋体" w:hAnsi="宋体" w:hint="eastAsia"/>
        </w:rPr>
        <w:t>其中，磁阻率</w:t>
      </w:r>
      <w:r>
        <w:rPr>
          <w:rFonts w:asciiTheme="minorHAnsi" w:eastAsiaTheme="minorEastAsia" w:hAnsiTheme="minorHAnsi" w:cstheme="minorBidi" w:hint="eastAsia"/>
          <w:position w:val="-10"/>
          <w:sz w:val="21"/>
          <w:szCs w:val="22"/>
        </w:rPr>
        <w:object w:dxaOrig="825" w:dyaOrig="330" w14:anchorId="46B9BECD">
          <v:shape id="_x0000_i1025" type="#_x0000_t75" style="width:41.25pt;height:16.5pt" o:ole="">
            <v:imagedata r:id="rId16" o:title=""/>
          </v:shape>
          <o:OLEObject Type="Embed" ProgID="Equation.DSMT4" ShapeID="_x0000_i1025" DrawAspect="Content" ObjectID="_1576325678" r:id="rId17"/>
        </w:object>
      </w:r>
      <w:r>
        <w:rPr>
          <w:rFonts w:hint="eastAsia"/>
        </w:rPr>
        <w:t>。</w:t>
      </w:r>
    </w:p>
    <w:p w14:paraId="65561797" w14:textId="77777777" w:rsidR="00652935" w:rsidRDefault="00E363FA" w:rsidP="00652935">
      <w:pPr>
        <w:snapToGrid w:val="0"/>
        <w:spacing w:before="60" w:after="60"/>
        <w:ind w:firstLine="480"/>
        <w:rPr>
          <w:rFonts w:ascii="宋体" w:hAnsi="宋体"/>
        </w:rPr>
      </w:pPr>
      <w:r>
        <w:rPr>
          <w:rFonts w:hint="eastAsia"/>
        </w:rPr>
        <w:tab/>
      </w:r>
      <w:r>
        <w:rPr>
          <w:rFonts w:ascii="宋体" w:hAnsi="宋体" w:hint="eastAsia"/>
        </w:rPr>
        <w:t>对于二维平面场（</w:t>
      </w:r>
      <w:r>
        <w:rPr>
          <w:rFonts w:asciiTheme="minorHAnsi" w:eastAsiaTheme="minorEastAsia" w:hAnsiTheme="minorHAnsi" w:cstheme="minorBidi" w:hint="eastAsia"/>
          <w:position w:val="-10"/>
          <w:sz w:val="21"/>
          <w:szCs w:val="22"/>
        </w:rPr>
        <w:object w:dxaOrig="540" w:dyaOrig="270" w14:anchorId="5ED98C2C">
          <v:shape id="_x0000_i1026" type="#_x0000_t75" style="width:27pt;height:13.5pt" o:ole="">
            <v:imagedata r:id="rId18" o:title=""/>
          </v:shape>
          <o:OLEObject Type="Embed" ProgID="Equation.DSMT4" ShapeID="_x0000_i1026" DrawAspect="Content" ObjectID="_1576325679" r:id="rId19"/>
        </w:object>
      </w:r>
      <w:r>
        <w:rPr>
          <w:rFonts w:ascii="宋体" w:hAnsi="宋体" w:hint="eastAsia"/>
        </w:rPr>
        <w:t>平面），电流密度和磁矢位互相平行，且平行于</w:t>
      </w:r>
      <w:r>
        <w:rPr>
          <w:rFonts w:ascii="宋体" w:hAnsi="宋体" w:cstheme="minorBidi" w:hint="eastAsia"/>
        </w:rPr>
        <w:object w:dxaOrig="195" w:dyaOrig="195" w14:anchorId="5AE35BAF">
          <v:shape id="_x0000_i1027" type="#_x0000_t75" style="width:9.75pt;height:9.75pt" o:ole="">
            <v:imagedata r:id="rId20" o:title=""/>
          </v:shape>
          <o:OLEObject Type="Embed" ProgID="Equation.DSMT4" ShapeID="_x0000_i1027" DrawAspect="Content" ObjectID="_1576325680" r:id="rId21"/>
        </w:object>
      </w:r>
      <w:r>
        <w:rPr>
          <w:rFonts w:ascii="宋体" w:hAnsi="宋体" w:hint="eastAsia"/>
        </w:rPr>
        <w:t>轴，即</w:t>
      </w:r>
      <w:r>
        <w:rPr>
          <w:rFonts w:asciiTheme="minorHAnsi" w:eastAsiaTheme="minorEastAsia" w:hAnsiTheme="minorHAnsi" w:cstheme="minorBidi" w:hint="eastAsia"/>
          <w:position w:val="-12"/>
          <w:sz w:val="21"/>
          <w:szCs w:val="22"/>
        </w:rPr>
        <w:object w:dxaOrig="720" w:dyaOrig="360" w14:anchorId="5F413166">
          <v:shape id="_x0000_i1028" type="#_x0000_t75" style="width:36pt;height:18pt" o:ole="">
            <v:imagedata r:id="rId22" o:title=""/>
          </v:shape>
          <o:OLEObject Type="Embed" ProgID="Equation.DSMT4" ShapeID="_x0000_i1028" DrawAspect="Content" ObjectID="_1576325681" r:id="rId23"/>
        </w:object>
      </w:r>
      <w:r>
        <w:rPr>
          <w:rFonts w:ascii="宋体" w:hAnsi="宋体" w:hint="eastAsia"/>
        </w:rPr>
        <w:t>，</w:t>
      </w:r>
      <w:r>
        <w:rPr>
          <w:rFonts w:asciiTheme="minorHAnsi" w:eastAsiaTheme="minorEastAsia" w:hAnsiTheme="minorHAnsi" w:cstheme="minorBidi" w:hint="eastAsia"/>
          <w:position w:val="-14"/>
          <w:sz w:val="21"/>
          <w:szCs w:val="22"/>
        </w:rPr>
        <w:object w:dxaOrig="1170" w:dyaOrig="375" w14:anchorId="6310F450">
          <v:shape id="_x0000_i1029" type="#_x0000_t75" style="width:58.5pt;height:18.75pt" o:ole="">
            <v:imagedata r:id="rId24" o:title=""/>
          </v:shape>
          <o:OLEObject Type="Embed" ProgID="Equation.DSMT4" ShapeID="_x0000_i1029" DrawAspect="Content" ObjectID="_1576325682" r:id="rId25"/>
        </w:object>
      </w:r>
      <w:r>
        <w:rPr>
          <w:rFonts w:ascii="宋体" w:hAnsi="宋体" w:hint="eastAsia"/>
        </w:rPr>
        <w:t>；</w:t>
      </w:r>
      <w:r>
        <w:rPr>
          <w:rFonts w:asciiTheme="minorHAnsi" w:eastAsiaTheme="minorEastAsia" w:hAnsiTheme="minorHAnsi" w:cstheme="minorBidi" w:hint="eastAsia"/>
          <w:position w:val="-12"/>
          <w:sz w:val="21"/>
          <w:szCs w:val="22"/>
        </w:rPr>
        <w:object w:dxaOrig="705" w:dyaOrig="360" w14:anchorId="1C798E3C">
          <v:shape id="_x0000_i1030" type="#_x0000_t75" style="width:35.25pt;height:18pt" o:ole="">
            <v:imagedata r:id="rId26" o:title=""/>
          </v:shape>
          <o:OLEObject Type="Embed" ProgID="Equation.DSMT4" ShapeID="_x0000_i1030" DrawAspect="Content" ObjectID="_1576325683" r:id="rId27"/>
        </w:object>
      </w:r>
      <w:r>
        <w:rPr>
          <w:rFonts w:ascii="宋体" w:hAnsi="宋体" w:hint="eastAsia"/>
        </w:rPr>
        <w:t>，</w:t>
      </w:r>
      <w:r>
        <w:rPr>
          <w:rFonts w:asciiTheme="minorHAnsi" w:eastAsiaTheme="minorEastAsia" w:hAnsiTheme="minorHAnsi" w:cstheme="minorBidi" w:hint="eastAsia"/>
          <w:position w:val="-14"/>
          <w:sz w:val="21"/>
          <w:szCs w:val="22"/>
        </w:rPr>
        <w:object w:dxaOrig="1140" w:dyaOrig="375" w14:anchorId="7E526038">
          <v:shape id="_x0000_i1031" type="#_x0000_t75" style="width:57pt;height:18.75pt" o:ole="">
            <v:imagedata r:id="rId28" o:title=""/>
          </v:shape>
          <o:OLEObject Type="Embed" ProgID="Equation.DSMT4" ShapeID="_x0000_i1031" DrawAspect="Content" ObjectID="_1576325684" r:id="rId29"/>
        </w:object>
      </w:r>
      <w:r>
        <w:rPr>
          <w:rFonts w:ascii="宋体" w:hAnsi="宋体" w:hint="eastAsia"/>
        </w:rPr>
        <w:t>。磁场的微分方程为：</w:t>
      </w:r>
    </w:p>
    <w:p w14:paraId="32D3E98D" w14:textId="77777777" w:rsidR="00162599" w:rsidRPr="00162599" w:rsidRDefault="00E177B5" w:rsidP="00162599">
      <w:pPr>
        <w:snapToGrid w:val="0"/>
        <w:spacing w:before="60" w:after="60"/>
        <w:ind w:firstLine="480"/>
        <w:rPr>
          <w:rFonts w:ascii="宋体" w:hAnsi="宋体"/>
        </w:rPr>
      </w:pPr>
      <m:oMathPara>
        <m:oMath>
          <m:eqArr>
            <m:eqArrPr>
              <m:maxDist m:val="1"/>
              <m:ctrlPr>
                <w:rPr>
                  <w:rFonts w:ascii="Cambria Math" w:hAnsi="Cambria Math"/>
                </w:rPr>
              </m:ctrlPr>
            </m:eqArrPr>
            <m:e>
              <m:f>
                <m:fPr>
                  <m:ctrlPr>
                    <w:rPr>
                      <w:rFonts w:ascii="Cambria Math" w:hAnsi="Cambria Math"/>
                    </w:rPr>
                  </m:ctrlPr>
                </m:fPr>
                <m:num>
                  <m:r>
                    <m:rPr>
                      <m:sty m:val="p"/>
                    </m:rPr>
                    <w:rPr>
                      <w:rFonts w:ascii="Cambria Math" w:hAnsi="Cambria Math"/>
                    </w:rPr>
                    <m:t>∂</m:t>
                  </m:r>
                </m:num>
                <m:den>
                  <m:r>
                    <m:rPr>
                      <m:sty m:val="p"/>
                    </m:rPr>
                    <w:rPr>
                      <w:rFonts w:ascii="Cambria Math" w:hAnsi="Cambria Math"/>
                    </w:rPr>
                    <m:t>∂x</m:t>
                  </m:r>
                </m:den>
              </m:f>
              <m:d>
                <m:dPr>
                  <m:ctrlPr>
                    <w:rPr>
                      <w:rFonts w:ascii="Cambria Math" w:hAnsi="Cambria Math"/>
                    </w:rPr>
                  </m:ctrlPr>
                </m:dPr>
                <m:e>
                  <m:r>
                    <m:rPr>
                      <m:sty m:val="p"/>
                    </m:rPr>
                    <w:rPr>
                      <w:rFonts w:ascii="Cambria Math" w:hAnsi="Cambria Math"/>
                    </w:rPr>
                    <m:t>ν</m:t>
                  </m:r>
                  <m:f>
                    <m:fPr>
                      <m:ctrlPr>
                        <w:rPr>
                          <w:rFonts w:ascii="Cambria Math" w:hAnsi="Cambria Math"/>
                        </w:rPr>
                      </m:ctrlPr>
                    </m:fPr>
                    <m:num>
                      <m:r>
                        <m:rPr>
                          <m:sty m:val="p"/>
                        </m:rPr>
                        <w:rPr>
                          <w:rFonts w:ascii="Cambria Math" w:hAnsi="Cambria Math"/>
                        </w:rPr>
                        <m:t>∂A</m:t>
                      </m:r>
                    </m:num>
                    <m:den>
                      <m:r>
                        <m:rPr>
                          <m:sty m:val="p"/>
                        </m:rP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∂y</m:t>
                  </m:r>
                </m:den>
              </m:f>
              <m:d>
                <m:dPr>
                  <m:ctrlPr>
                    <w:rPr>
                      <w:rFonts w:ascii="Cambria Math" w:hAnsi="Cambria Math"/>
                    </w:rPr>
                  </m:ctrlPr>
                </m:dPr>
                <m:e>
                  <m:r>
                    <m:rPr>
                      <m:sty m:val="p"/>
                    </m:rPr>
                    <w:rPr>
                      <w:rFonts w:ascii="Cambria Math" w:hAnsi="Cambria Math"/>
                    </w:rPr>
                    <m:t>ν</m:t>
                  </m:r>
                  <m:f>
                    <m:fPr>
                      <m:ctrlPr>
                        <w:rPr>
                          <w:rFonts w:ascii="Cambria Math" w:hAnsi="Cambria Math"/>
                        </w:rPr>
                      </m:ctrlPr>
                    </m:fPr>
                    <m:num>
                      <m:r>
                        <m:rPr>
                          <m:sty m:val="p"/>
                        </m:rPr>
                        <w:rPr>
                          <w:rFonts w:ascii="Cambria Math" w:hAnsi="Cambria Math"/>
                        </w:rPr>
                        <m:t>∂A</m:t>
                      </m:r>
                    </m:num>
                    <m:den>
                      <m:r>
                        <m:rPr>
                          <m:sty m:val="p"/>
                        </m:rPr>
                        <w:rPr>
                          <w:rFonts w:ascii="Cambria Math" w:hAnsi="Cambria Math"/>
                        </w:rPr>
                        <m:t>∂y</m:t>
                      </m:r>
                    </m:den>
                  </m:f>
                </m:e>
              </m:d>
              <m:r>
                <m:rPr>
                  <m:sty m:val="p"/>
                </m:rPr>
                <w:rPr>
                  <w:rFonts w:ascii="Cambria Math" w:hAnsi="Cambria Math"/>
                </w:rPr>
                <m:t>=-J</m:t>
              </m:r>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06B39D12" w14:textId="77777777" w:rsidR="005E117C" w:rsidRDefault="00E363FA" w:rsidP="005E117C">
      <w:pPr>
        <w:snapToGrid w:val="0"/>
        <w:spacing w:before="60" w:after="60"/>
        <w:ind w:firstLine="480"/>
        <w:rPr>
          <w:rFonts w:ascii="宋体" w:hAnsi="宋体"/>
        </w:rPr>
      </w:pPr>
      <w:r>
        <w:rPr>
          <w:rFonts w:ascii="宋体" w:hAnsi="宋体" w:hint="eastAsia"/>
        </w:rPr>
        <w:t>边界条件为：</w:t>
      </w:r>
    </w:p>
    <w:p w14:paraId="339D5CA9" w14:textId="77777777" w:rsidR="00636C1F" w:rsidRPr="003E7AA6" w:rsidRDefault="00E177B5" w:rsidP="00636C1F">
      <w:pPr>
        <w:snapToGrid w:val="0"/>
        <w:spacing w:before="60" w:after="60"/>
        <w:ind w:firstLine="480"/>
        <w:rPr>
          <w:rFonts w:ascii="宋体" w:hAnsi="宋体"/>
        </w:rPr>
      </w:pPr>
      <m:oMathPara>
        <m:oMath>
          <m:eqArr>
            <m:eqArrPr>
              <m:maxDist m:val="1"/>
              <m:ctrlPr>
                <w:rPr>
                  <w:rFonts w:ascii="Cambria Math" w:hAnsi="Cambria Math"/>
                  <w:i/>
                </w:rPr>
              </m:ctrlPr>
            </m:eqArrPr>
            <m:e>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hint="eastAsia"/>
                            </w:rPr>
                            <m:t>A</m:t>
                          </m:r>
                        </m:e>
                      </m:acc>
                      <m:r>
                        <w:rPr>
                          <w:rFonts w:ascii="Cambria Math" w:hAnsi="Cambria Math"/>
                        </w:rPr>
                        <m:t>=0  on</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e>
                    <m:e>
                      <m:f>
                        <m:fPr>
                          <m:ctrlPr>
                            <w:rPr>
                              <w:rFonts w:ascii="Cambria Math" w:hAnsi="Cambria Math"/>
                              <w:i/>
                            </w:rPr>
                          </m:ctrlPr>
                        </m:fPr>
                        <m:num>
                          <m:r>
                            <w:rPr>
                              <w:rFonts w:ascii="Cambria Math" w:hAnsi="Cambria Math"/>
                            </w:rPr>
                            <m:t>∂</m:t>
                          </m:r>
                          <m:acc>
                            <m:accPr>
                              <m:chr m:val="⃗"/>
                              <m:ctrlPr>
                                <w:rPr>
                                  <w:rFonts w:ascii="Cambria Math" w:hAnsi="Cambria Math"/>
                                </w:rPr>
                              </m:ctrlPr>
                            </m:accPr>
                            <m:e>
                              <m:r>
                                <w:rPr>
                                  <w:rFonts w:ascii="Cambria Math" w:hAnsi="Cambria Math" w:hint="eastAsia"/>
                                </w:rPr>
                                <m:t>A</m:t>
                              </m:r>
                            </m:e>
                          </m:acc>
                        </m:num>
                        <m:den>
                          <m:r>
                            <w:rPr>
                              <w:rFonts w:ascii="Cambria Math" w:hAnsi="Cambria Math"/>
                            </w:rPr>
                            <m:t>∂n</m:t>
                          </m:r>
                        </m:den>
                      </m:f>
                      <m:r>
                        <w:rPr>
                          <w:rFonts w:ascii="Cambria Math" w:hAnsi="Cambria Math"/>
                        </w:rPr>
                        <m:t>=0  on</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2</m:t>
                          </m:r>
                        </m:sub>
                      </m:sSub>
                    </m:e>
                  </m:eqAr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36F87DD0" w14:textId="77777777" w:rsidR="003E7AA6" w:rsidRDefault="003E7AA6" w:rsidP="00636C1F">
      <w:pPr>
        <w:snapToGrid w:val="0"/>
        <w:spacing w:before="60" w:after="60"/>
        <w:ind w:firstLine="480"/>
        <w:rPr>
          <w:rFonts w:ascii="宋体" w:hAnsi="宋体"/>
        </w:rPr>
      </w:pPr>
      <w:r>
        <w:rPr>
          <w:rFonts w:ascii="宋体" w:hAnsi="宋体" w:hint="eastAsia"/>
        </w:rPr>
        <w:t>对于</w:t>
      </w:r>
      <w:proofErr w:type="gramStart"/>
      <w:r>
        <w:rPr>
          <w:rFonts w:ascii="宋体" w:hAnsi="宋体" w:hint="eastAsia"/>
        </w:rPr>
        <w:t>二维场有</w:t>
      </w:r>
      <w:proofErr w:type="gramEnd"/>
    </w:p>
    <w:p w14:paraId="75FF53CD" w14:textId="77777777" w:rsidR="00BF6771" w:rsidRPr="00BF6771" w:rsidRDefault="00E177B5" w:rsidP="00BF6771">
      <w:pPr>
        <w:snapToGrid w:val="0"/>
        <w:spacing w:before="60" w:after="60"/>
        <w:ind w:firstLine="480"/>
        <w:rPr>
          <w:rFonts w:ascii="宋体" w:hAnsi="宋体"/>
        </w:rPr>
      </w:pPr>
      <m:oMathPara>
        <m:oMath>
          <m:eqArr>
            <m:eqArrPr>
              <m:maxDist m:val="1"/>
              <m:ctrlPr>
                <w:rPr>
                  <w:rFonts w:ascii="Cambria Math" w:hAnsi="Cambria Math"/>
                </w:rPr>
              </m:ctrlPr>
            </m:eqArrPr>
            <m:e>
              <m:acc>
                <m:accPr>
                  <m:chr m:val="⃗"/>
                  <m:ctrlPr>
                    <w:rPr>
                      <w:rFonts w:ascii="Cambria Math" w:hAnsi="Cambria Math"/>
                    </w:rPr>
                  </m:ctrlPr>
                </m:accPr>
                <m:e>
                  <m:r>
                    <w:rPr>
                      <w:rFonts w:ascii="Cambria Math" w:hAnsi="Cambria Math" w:hint="eastAsia"/>
                    </w:rPr>
                    <m:t>B</m:t>
                  </m:r>
                </m:e>
              </m:acc>
              <m:r>
                <w:rPr>
                  <w:rFonts w:ascii="Cambria Math" w:hAnsi="Cambria Math"/>
                </w:rPr>
                <m:t>=</m:t>
              </m:r>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5F3EC500" w14:textId="77777777" w:rsidR="00BF6771" w:rsidRPr="00BF6771" w:rsidRDefault="00E177B5" w:rsidP="00BF6771">
      <w:pPr>
        <w:snapToGrid w:val="0"/>
        <w:spacing w:before="60" w:after="60"/>
        <w:ind w:firstLine="480"/>
        <w:rPr>
          <w:rFonts w:ascii="宋体" w:hAnsi="宋体"/>
        </w:rPr>
      </w:pPr>
      <m:oMathPara>
        <m:oMath>
          <m:eqArr>
            <m:eqArrPr>
              <m:maxDist m:val="1"/>
              <m:ctrlPr>
                <w:rPr>
                  <w:rFonts w:ascii="Cambria Math" w:hAnsi="Cambria Math"/>
                </w:rPr>
              </m:ctrlPr>
            </m:eqArrPr>
            <m:e>
              <m:r>
                <m:rPr>
                  <m:sty m:val="p"/>
                </m:rPr>
                <w:rPr>
                  <w:rFonts w:ascii="Cambria Math" w:hAnsi="Cambria Math"/>
                </w:rPr>
                <m:t>B=</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∂y</m:t>
                              </m:r>
                            </m:den>
                          </m:f>
                        </m:e>
                      </m:d>
                    </m:e>
                    <m:sup>
                      <m:r>
                        <w:rPr>
                          <w:rFonts w:ascii="Cambria Math" w:hAnsi="Cambria Math"/>
                        </w:rPr>
                        <m:t>2</m:t>
                      </m:r>
                    </m:sup>
                  </m:sSup>
                </m:e>
              </m:rad>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06186FA3" w14:textId="77777777" w:rsidR="00D628FE" w:rsidRDefault="003E7AA6" w:rsidP="00636C1F">
      <w:pPr>
        <w:snapToGrid w:val="0"/>
        <w:spacing w:before="60" w:after="60"/>
        <w:ind w:firstLine="480"/>
        <w:rPr>
          <w:rFonts w:ascii="宋体" w:hAnsi="宋体"/>
        </w:rPr>
      </w:pPr>
      <w:r>
        <w:rPr>
          <w:rFonts w:ascii="宋体" w:hAnsi="宋体" w:hint="eastAsia"/>
        </w:rPr>
        <w:t>代入能量泛函</w:t>
      </w:r>
      <w:r w:rsidR="00D628FE">
        <w:rPr>
          <w:rFonts w:ascii="宋体" w:hAnsi="宋体" w:hint="eastAsia"/>
        </w:rPr>
        <w:t>可得</w:t>
      </w:r>
    </w:p>
    <w:p w14:paraId="727F837F" w14:textId="77777777" w:rsidR="00D628FE" w:rsidRPr="00931965" w:rsidRDefault="00E177B5" w:rsidP="00931965">
      <w:pPr>
        <w:snapToGrid w:val="0"/>
        <w:spacing w:before="60" w:after="60"/>
        <w:ind w:firstLine="480"/>
        <w:jc w:val="center"/>
        <w:rPr>
          <w:rFonts w:ascii="宋体" w:hAnsi="宋体"/>
        </w:rPr>
      </w:pPr>
      <m:oMathPara>
        <m:oMath>
          <m:eqArr>
            <m:eqArrPr>
              <m:maxDist m:val="1"/>
              <m:ctrlPr>
                <w:rPr>
                  <w:rFonts w:ascii="Cambria Math" w:hAnsi="Cambria Math"/>
                  <w:i/>
                </w:rPr>
              </m:ctrlPr>
            </m:eqArrPr>
            <m:e>
              <m:r>
                <m:rPr>
                  <m:sty m:val="p"/>
                </m:rPr>
                <w:rPr>
                  <w:rFonts w:ascii="Cambria Math" w:hAnsi="Cambria Math" w:hint="eastAsia"/>
                </w:rPr>
                <m:t>I</m:t>
              </m:r>
              <m:d>
                <m:dPr>
                  <m:ctrlPr>
                    <w:rPr>
                      <w:rFonts w:ascii="Cambria Math" w:hAnsi="Cambria Math"/>
                    </w:rPr>
                  </m:ctrlPr>
                </m:dPr>
                <m:e>
                  <m:r>
                    <m:rPr>
                      <m:sty m:val="p"/>
                    </m:rPr>
                    <w:rPr>
                      <w:rFonts w:ascii="Cambria Math" w:hAnsi="Cambria Math"/>
                    </w:rPr>
                    <m:t>A</m:t>
                  </m:r>
                </m:e>
              </m:d>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f>
                    <m:fPr>
                      <m:ctrlPr>
                        <w:rPr>
                          <w:rFonts w:ascii="Cambria Math" w:hAnsi="Cambria Math"/>
                          <w:i/>
                        </w:rPr>
                      </m:ctrlPr>
                    </m:fPr>
                    <m:num>
                      <m:r>
                        <w:rPr>
                          <w:rFonts w:ascii="Cambria Math" w:hAnsi="Cambria Math"/>
                        </w:rPr>
                        <m:t>ν</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∂y</m:t>
                                  </m:r>
                                </m:den>
                              </m:f>
                            </m:e>
                          </m:d>
                        </m:e>
                        <m:sup>
                          <m:r>
                            <w:rPr>
                              <w:rFonts w:ascii="Cambria Math" w:hAnsi="Cambria Math"/>
                            </w:rPr>
                            <m:t>2</m:t>
                          </m:r>
                        </m:sup>
                      </m:sSup>
                    </m:e>
                  </m:d>
                  <m:r>
                    <w:rPr>
                      <w:rFonts w:ascii="Cambria Math" w:hAnsi="Cambria Math"/>
                    </w:rPr>
                    <m:t>dxdy-</m:t>
                  </m:r>
                </m:e>
              </m:nary>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JAdxdy</m:t>
                  </m:r>
                </m:e>
              </m:nary>
              <m:r>
                <w:rPr>
                  <w:rFonts w:ascii="Cambria Math" w:hAnsi="Cambria Math"/>
                </w:rPr>
                <m:t>#</m:t>
              </m:r>
              <m:d>
                <m:dPr>
                  <m:ctrlPr>
                    <w:rPr>
                      <w:rFonts w:ascii="Cambria Math" w:hAnsi="Cambria Math"/>
                      <w:i/>
                    </w:rPr>
                  </m:ctrlPr>
                </m:dPr>
                <m:e>
                  <m:r>
                    <w:rPr>
                      <w:rFonts w:ascii="Cambria Math" w:hAnsi="Cambria Math"/>
                    </w:rPr>
                    <m:t>6</m:t>
                  </m:r>
                </m:e>
              </m:d>
            </m:e>
          </m:eqArr>
        </m:oMath>
      </m:oMathPara>
    </w:p>
    <w:p w14:paraId="20E4A3B0" w14:textId="14F4BA96" w:rsidR="00E363FA" w:rsidRDefault="002F4BE1" w:rsidP="00E363FA">
      <w:pPr>
        <w:snapToGrid w:val="0"/>
        <w:spacing w:before="60" w:after="60"/>
        <w:ind w:firstLine="480"/>
        <w:rPr>
          <w:rFonts w:ascii="宋体" w:hAnsi="宋体"/>
        </w:rPr>
      </w:pPr>
      <w:r>
        <w:rPr>
          <w:rFonts w:ascii="宋体" w:hAnsi="宋体" w:hint="eastAsia"/>
        </w:rPr>
        <w:t>第二步是对求解区域进行剖分差值。将求解域剖分成任意的三角形单元</w:t>
      </w:r>
      <w:r w:rsidR="00E363FA">
        <w:rPr>
          <w:rFonts w:ascii="宋体" w:hAnsi="宋体" w:hint="eastAsia"/>
        </w:rPr>
        <w:t>，如图</w:t>
      </w:r>
      <w:r w:rsidR="00E363FA">
        <w:rPr>
          <w:rFonts w:ascii="宋体" w:hAnsi="宋体" w:hint="eastAsia"/>
        </w:rPr>
        <w:lastRenderedPageBreak/>
        <w:t>1所示。</w:t>
      </w:r>
      <w:r w:rsidR="00E53E9B">
        <w:rPr>
          <w:rFonts w:hint="eastAsia"/>
        </w:rPr>
        <w:t>利用三角形的三个顶点对每个单元进行编号，这样三角形中任意点</w:t>
      </w:r>
      <m:oMath>
        <m:r>
          <m:rPr>
            <m:sty m:val="p"/>
          </m:rPr>
          <w:rPr>
            <w:rFonts w:ascii="Cambria Math" w:hAnsi="Cambria Math"/>
          </w:rPr>
          <m:t>(x,y)</m:t>
        </m:r>
      </m:oMath>
      <w:r w:rsidR="00E53E9B">
        <w:rPr>
          <w:rFonts w:hint="eastAsia"/>
        </w:rPr>
        <w:t>的矢量磁位</w:t>
      </w:r>
      <w:r w:rsidR="00E53E9B">
        <w:rPr>
          <w:rFonts w:hint="eastAsia"/>
        </w:rPr>
        <w:t>A</w:t>
      </w:r>
      <w:r w:rsidR="00E53E9B">
        <w:rPr>
          <w:rFonts w:hint="eastAsia"/>
        </w:rPr>
        <w:t>就可以用三个节点上的矢量磁位值</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N</m:t>
            </m:r>
          </m:sub>
        </m:sSub>
      </m:oMath>
      <w:r w:rsidR="00E53E9B">
        <w:rPr>
          <w:rFonts w:hint="eastAsia"/>
        </w:rPr>
        <w:t>表示，实现对恒定磁场的离散化。而三角形单元</w:t>
      </w:r>
      <w:r w:rsidR="00E53E9B">
        <w:rPr>
          <w:rFonts w:hint="eastAsia"/>
        </w:rPr>
        <w:t>e</w:t>
      </w:r>
      <w:r w:rsidR="00E53E9B">
        <w:rPr>
          <w:rFonts w:hint="eastAsia"/>
        </w:rPr>
        <w:t>中任一点磁位函数就可以用线性插值函数去逼近</w:t>
      </w:r>
    </w:p>
    <w:p w14:paraId="7E6856D9" w14:textId="77777777" w:rsidR="00E53E9B" w:rsidRDefault="003B3662" w:rsidP="00E363FA">
      <w:pPr>
        <w:snapToGrid w:val="0"/>
        <w:spacing w:before="60" w:after="60"/>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即</w:t>
      </w:r>
    </w:p>
    <w:p w14:paraId="03D8C0B7" w14:textId="77777777" w:rsidR="00931965" w:rsidRPr="00931965" w:rsidRDefault="00E177B5" w:rsidP="00931965">
      <w:pPr>
        <w:snapToGrid w:val="0"/>
        <w:spacing w:before="60" w:after="60"/>
        <w:ind w:firstLine="480"/>
        <w:rPr>
          <w:rFonts w:asciiTheme="minorHAnsi" w:eastAsiaTheme="minorEastAsia" w:hAnsiTheme="minorHAnsi" w:cstheme="minorBidi"/>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hint="eastAsia"/>
                    </w:rPr>
                    <m:t>A</m:t>
                  </m:r>
                </m:e>
                <m:sup>
                  <m:r>
                    <w:rPr>
                      <w:rFonts w:ascii="Cambria Math" w:hAnsi="Cambria Math"/>
                    </w:rPr>
                    <m:t>e</m:t>
                  </m:r>
                </m:sup>
              </m:sSup>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e>
                  </m:d>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i=K,M,N</m:t>
                      </m:r>
                    </m:e>
                  </m:d>
                </m:e>
              </m:nary>
              <m:r>
                <w:rPr>
                  <w:rFonts w:ascii="Cambria Math" w:hAnsi="Cambria Math"/>
                </w:rPr>
                <m:t>#</m:t>
              </m:r>
              <m:d>
                <m:dPr>
                  <m:ctrlPr>
                    <w:rPr>
                      <w:rFonts w:ascii="Cambria Math" w:hAnsi="Cambria Math"/>
                      <w:i/>
                    </w:rPr>
                  </m:ctrlPr>
                </m:dPr>
                <m:e>
                  <m:r>
                    <w:rPr>
                      <w:rFonts w:ascii="Cambria Math" w:hAnsi="Cambria Math"/>
                    </w:rPr>
                    <m:t>7</m:t>
                  </m:r>
                </m:e>
              </m:d>
            </m:e>
          </m:eqArr>
        </m:oMath>
      </m:oMathPara>
    </w:p>
    <w:p w14:paraId="2D65E5F4" w14:textId="0EB517DC" w:rsidR="00E363FA" w:rsidRDefault="00CB6210" w:rsidP="00E363FA">
      <w:pPr>
        <w:snapToGrid w:val="0"/>
        <w:spacing w:before="60" w:after="60"/>
        <w:ind w:firstLine="480"/>
        <w:rPr>
          <w:rFonts w:ascii="宋体" w:hAnsi="宋体"/>
        </w:rPr>
      </w:pPr>
      <w:commentRangeStart w:id="100"/>
      <w:r>
        <w:rPr>
          <w:noProof/>
        </w:rPr>
        <w:drawing>
          <wp:anchor distT="0" distB="0" distL="114300" distR="114300" simplePos="0" relativeHeight="251664384" behindDoc="0" locked="0" layoutInCell="1" allowOverlap="1" wp14:anchorId="39424F09" wp14:editId="5F13057B">
            <wp:simplePos x="0" y="0"/>
            <wp:positionH relativeFrom="margin">
              <wp:posOffset>1740535</wp:posOffset>
            </wp:positionH>
            <wp:positionV relativeFrom="paragraph">
              <wp:posOffset>1135380</wp:posOffset>
            </wp:positionV>
            <wp:extent cx="1990090" cy="2285365"/>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0090" cy="228536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00"/>
      <w:r>
        <w:rPr>
          <w:rStyle w:val="af2"/>
        </w:rPr>
        <w:commentReference w:id="100"/>
      </w:r>
      <w:r w:rsidR="00F414F8">
        <w:rPr>
          <w:noProof/>
        </w:rPr>
        <mc:AlternateContent>
          <mc:Choice Requires="wps">
            <w:drawing>
              <wp:anchor distT="0" distB="0" distL="114300" distR="114300" simplePos="0" relativeHeight="251666432" behindDoc="0" locked="0" layoutInCell="1" allowOverlap="1" wp14:anchorId="6670835B" wp14:editId="5E2BA07E">
                <wp:simplePos x="0" y="0"/>
                <wp:positionH relativeFrom="margin">
                  <wp:posOffset>1740535</wp:posOffset>
                </wp:positionH>
                <wp:positionV relativeFrom="paragraph">
                  <wp:posOffset>3611245</wp:posOffset>
                </wp:positionV>
                <wp:extent cx="2538730" cy="635"/>
                <wp:effectExtent l="0" t="0" r="0" b="3810"/>
                <wp:wrapTopAndBottom/>
                <wp:docPr id="7" name="文本框 7"/>
                <wp:cNvGraphicFramePr/>
                <a:graphic xmlns:a="http://schemas.openxmlformats.org/drawingml/2006/main">
                  <a:graphicData uri="http://schemas.microsoft.com/office/word/2010/wordprocessingShape">
                    <wps:wsp>
                      <wps:cNvSpPr txBox="1"/>
                      <wps:spPr>
                        <a:xfrm>
                          <a:off x="0" y="0"/>
                          <a:ext cx="2538730" cy="635"/>
                        </a:xfrm>
                        <a:prstGeom prst="rect">
                          <a:avLst/>
                        </a:prstGeom>
                        <a:solidFill>
                          <a:prstClr val="white"/>
                        </a:solidFill>
                        <a:ln>
                          <a:noFill/>
                        </a:ln>
                      </wps:spPr>
                      <wps:txbx>
                        <w:txbxContent>
                          <w:p w14:paraId="703C3605" w14:textId="65DC4417" w:rsidR="00E177B5" w:rsidRPr="00402BA9" w:rsidRDefault="00E177B5" w:rsidP="00931965">
                            <w:pPr>
                              <w:pStyle w:val="af"/>
                              <w:spacing w:before="60" w:after="60"/>
                              <w:ind w:firstLineChars="750" w:firstLine="1500"/>
                              <w:rPr>
                                <w:rFonts w:ascii="Times New Roman" w:eastAsia="宋体" w:hAnsi="Times New Roman" w:cs="Times New Roman" w:hint="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ins w:id="101" w:author="Poofee" w:date="2018-01-01T14:44:00Z">
                              <w:r w:rsidR="00F414F8">
                                <w:t xml:space="preserve"> </w:t>
                              </w:r>
                              <w:r w:rsidR="00F414F8">
                                <w:rPr>
                                  <w:rFonts w:hint="eastAsia"/>
                                </w:rPr>
                                <w:t>有限元离散分网</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0835B" id="文本框 7" o:spid="_x0000_s1028" type="#_x0000_t202" style="position:absolute;left:0;text-align:left;margin-left:137.05pt;margin-top:284.35pt;width:199.9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" stroked="f">
                <v:textbox style="mso-fit-shape-to-text:t" inset="0,0,0,0">
                  <w:txbxContent>
                    <w:p w14:paraId="703C3605" w14:textId="65DC4417" w:rsidR="00E177B5" w:rsidRPr="00402BA9" w:rsidRDefault="00E177B5" w:rsidP="00931965">
                      <w:pPr>
                        <w:pStyle w:val="af"/>
                        <w:spacing w:before="60" w:after="60"/>
                        <w:ind w:firstLineChars="750" w:firstLine="1500"/>
                        <w:rPr>
                          <w:rFonts w:ascii="Times New Roman" w:eastAsia="宋体" w:hAnsi="Times New Roman" w:cs="Times New Roman" w:hint="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ins w:id="102" w:author="Poofee" w:date="2018-01-01T14:44:00Z">
                        <w:r w:rsidR="00F414F8">
                          <w:t xml:space="preserve"> </w:t>
                        </w:r>
                        <w:r w:rsidR="00F414F8">
                          <w:rPr>
                            <w:rFonts w:hint="eastAsia"/>
                          </w:rPr>
                          <w:t>有限元离散分网</w:t>
                        </w:r>
                      </w:ins>
                    </w:p>
                  </w:txbxContent>
                </v:textbox>
                <w10:wrap type="topAndBottom" anchorx="margin"/>
              </v:shape>
            </w:pict>
          </mc:Fallback>
        </mc:AlternateContent>
      </w:r>
      <w:r w:rsidR="003B3662">
        <w:rPr>
          <w:rFonts w:ascii="宋体" w:hAnsi="宋体" w:hint="eastAsia"/>
        </w:rPr>
        <w:t>其次是单元分析对能量泛函作离散化处理，将求能量泛函极值问题转化为求一</w:t>
      </w:r>
      <w:proofErr w:type="gramStart"/>
      <w:r w:rsidR="003B3662">
        <w:rPr>
          <w:rFonts w:ascii="宋体" w:hAnsi="宋体" w:hint="eastAsia"/>
        </w:rPr>
        <w:t>阶偏导</w:t>
      </w:r>
      <w:proofErr w:type="gramEnd"/>
      <w:r w:rsidR="003B3662">
        <w:rPr>
          <w:rFonts w:ascii="宋体" w:hAnsi="宋体" w:hint="eastAsia"/>
        </w:rPr>
        <w:t>为零</w:t>
      </w:r>
      <w:r w:rsidR="00DB1323">
        <w:rPr>
          <w:rFonts w:ascii="宋体" w:hAnsi="宋体" w:hint="eastAsia"/>
        </w:rPr>
        <w:t>的问题。</w:t>
      </w:r>
    </w:p>
    <w:p w14:paraId="39338155" w14:textId="77777777" w:rsidR="00DB1323" w:rsidRPr="00BD4B87" w:rsidRDefault="00E177B5" w:rsidP="00DB1323">
      <w:pPr>
        <w:spacing w:before="60" w:after="60"/>
        <w:ind w:firstLine="480"/>
      </w:pPr>
      <m:oMathPara>
        <m:oMath>
          <m:eqArr>
            <m:eqArrPr>
              <m:maxDist m:val="1"/>
              <m:ctrlPr>
                <w:rPr>
                  <w:rFonts w:ascii="Cambria Math" w:hAnsi="Cambria Math"/>
                  <w:i/>
                </w:rPr>
              </m:ctrlPr>
            </m:eqArrPr>
            <m:e>
              <m:r>
                <m:rPr>
                  <m:sty m:val="p"/>
                </m:rPr>
                <w:rPr>
                  <w:rFonts w:ascii="Cambria Math" w:hAnsi="Cambria Math" w:hint="eastAsia"/>
                </w:rPr>
                <m:t>I</m:t>
              </m:r>
              <m:d>
                <m:dPr>
                  <m:ctrlPr>
                    <w:rPr>
                      <w:rFonts w:ascii="Cambria Math" w:hAnsi="Cambria Math"/>
                    </w:rPr>
                  </m:ctrlPr>
                </m:dPr>
                <m:e>
                  <m:acc>
                    <m:accPr>
                      <m:ctrlPr>
                        <w:rPr>
                          <w:rFonts w:ascii="Cambria Math" w:hAnsi="Cambria Math"/>
                        </w:rPr>
                      </m:ctrlPr>
                    </m:accPr>
                    <m:e>
                      <m:r>
                        <w:rPr>
                          <w:rFonts w:ascii="Cambria Math" w:hAnsi="Cambria Math"/>
                        </w:rPr>
                        <m:t>A</m:t>
                      </m:r>
                    </m:e>
                  </m:acc>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p>
                    <m:sSupPr>
                      <m:ctrlPr>
                        <w:rPr>
                          <w:rFonts w:ascii="Cambria Math" w:hAnsi="Cambria Math"/>
                          <w:i/>
                        </w:rPr>
                      </m:ctrlPr>
                    </m:sSupPr>
                    <m:e>
                      <m:r>
                        <w:rPr>
                          <w:rFonts w:ascii="Cambria Math" w:hAnsi="Cambria Math"/>
                        </w:rPr>
                        <m:t>I</m:t>
                      </m:r>
                    </m:e>
                    <m:sup>
                      <m:r>
                        <w:rPr>
                          <w:rFonts w:ascii="Cambria Math" w:hAnsi="Cambria Math"/>
                        </w:rPr>
                        <m:t>e</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e</m:t>
                          </m:r>
                        </m:sup>
                      </m:s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d>
                    <m:dPr>
                      <m:begChr m:val="["/>
                      <m:endChr m:val="]"/>
                      <m:ctrlPr>
                        <w:rPr>
                          <w:rFonts w:ascii="Cambria Math" w:hAnsi="Cambria Math"/>
                          <w:i/>
                        </w:rPr>
                      </m:ctrlPr>
                    </m:dPr>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m:t>
                              </m:r>
                            </m:e>
                            <m:sup>
                              <m:r>
                                <w:rPr>
                                  <w:rFonts w:ascii="Cambria Math" w:hAnsi="Cambria Math"/>
                                </w:rPr>
                                <m:t>e</m:t>
                              </m:r>
                            </m:sup>
                          </m:sSup>
                        </m:sub>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B</m:t>
                                      </m:r>
                                    </m:e>
                                    <m:sup>
                                      <m:r>
                                        <w:rPr>
                                          <w:rFonts w:ascii="Cambria Math" w:hAnsi="Cambria Math"/>
                                        </w:rPr>
                                        <m:t>e</m:t>
                                      </m:r>
                                    </m:sup>
                                  </m:sSup>
                                </m:sup>
                                <m:e>
                                  <m:r>
                                    <m:rPr>
                                      <m:sty m:val="p"/>
                                    </m:rPr>
                                    <w:rPr>
                                      <w:rFonts w:ascii="Cambria Math" w:hAnsi="Cambria Math"/>
                                    </w:rPr>
                                    <m:t>ν</m:t>
                                  </m:r>
                                  <m:r>
                                    <w:rPr>
                                      <w:rFonts w:ascii="Cambria Math" w:hAnsi="Cambria Math"/>
                                    </w:rPr>
                                    <m:t>bdb</m:t>
                                  </m:r>
                                </m:e>
                              </m:nary>
                            </m:e>
                          </m:d>
                          <m:r>
                            <w:rPr>
                              <w:rFonts w:ascii="Cambria Math" w:hAnsi="Cambria Math"/>
                            </w:rPr>
                            <m:t>dxdy-</m:t>
                          </m:r>
                        </m:e>
                      </m:nary>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m:t>
                              </m:r>
                            </m:e>
                            <m:sup>
                              <m:r>
                                <w:rPr>
                                  <w:rFonts w:ascii="Cambria Math" w:hAnsi="Cambria Math"/>
                                </w:rPr>
                                <m:t>e</m:t>
                              </m:r>
                            </m:sup>
                          </m:sSup>
                        </m:sub>
                        <m:sup/>
                        <m:e>
                          <m:r>
                            <w:rPr>
                              <w:rFonts w:ascii="Cambria Math" w:hAnsi="Cambria Math"/>
                            </w:rPr>
                            <m:t>J</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e</m:t>
                              </m:r>
                            </m:sup>
                          </m:sSup>
                          <m:r>
                            <w:rPr>
                              <w:rFonts w:ascii="Cambria Math" w:hAnsi="Cambria Math"/>
                            </w:rPr>
                            <m:t>dxdy</m:t>
                          </m:r>
                        </m:e>
                      </m:nary>
                    </m:e>
                  </m:d>
                </m:e>
              </m:nary>
              <m:r>
                <w:rPr>
                  <w:rFonts w:ascii="Cambria Math" w:hAnsi="Cambria Math"/>
                </w:rPr>
                <m:t>#(8)</m:t>
              </m:r>
            </m:e>
          </m:eqArr>
          <m:r>
            <w:rPr>
              <w:rFonts w:ascii="Cambria Math" w:hAnsi="Cambria Math"/>
            </w:rPr>
            <m:t xml:space="preserve">  </m:t>
          </m:r>
        </m:oMath>
      </m:oMathPara>
    </w:p>
    <w:p w14:paraId="07F55C7E" w14:textId="77777777" w:rsidR="00DB1323" w:rsidRPr="00DB1323" w:rsidRDefault="00E177B5" w:rsidP="00DB1323">
      <w:pPr>
        <w:spacing w:before="60" w:after="60"/>
        <w:ind w:firstLine="480"/>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m:t>
                  </m:r>
                  <m:r>
                    <w:rPr>
                      <w:rFonts w:ascii="Cambria Math" w:hAnsi="Cambria Math" w:hint="eastAsia"/>
                    </w:rPr>
                    <m:t>I</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nary>
                <m:naryPr>
                  <m:chr m:val="∑"/>
                  <m:limLoc m:val="undOvr"/>
                  <m:ctrlPr>
                    <w:rPr>
                      <w:rFonts w:ascii="Cambria Math" w:hAnsi="Cambria Math"/>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e>
              </m:nary>
              <m:r>
                <w:rPr>
                  <w:rFonts w:ascii="Cambria Math" w:hAnsi="Cambria Math"/>
                </w:rPr>
                <m:t xml:space="preserve">=0 </m:t>
              </m:r>
              <m:d>
                <m:dPr>
                  <m:ctrlPr>
                    <w:rPr>
                      <w:rFonts w:ascii="Cambria Math" w:hAnsi="Cambria Math"/>
                      <w:i/>
                    </w:rPr>
                  </m:ctrlPr>
                </m:dPr>
                <m:e>
                  <m:r>
                    <w:rPr>
                      <w:rFonts w:ascii="Cambria Math" w:hAnsi="Cambria Math"/>
                    </w:rPr>
                    <m:t>i=1,2,…,n</m:t>
                  </m: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6AEA139B" w14:textId="67E67220" w:rsidR="00DB1323" w:rsidRDefault="00DB1323" w:rsidP="00DB1323">
      <w:pPr>
        <w:spacing w:before="60" w:after="60"/>
        <w:ind w:firstLine="480"/>
      </w:pPr>
      <w:r>
        <w:rPr>
          <w:rFonts w:hint="eastAsia"/>
        </w:rPr>
        <w:t>令</w:t>
      </w:r>
    </w:p>
    <w:p w14:paraId="30FF063D" w14:textId="77777777" w:rsidR="00931965" w:rsidRPr="00931965" w:rsidRDefault="00E177B5" w:rsidP="00D113AA">
      <w:pPr>
        <w:spacing w:before="60" w:after="60"/>
        <w:ind w:firstLine="48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hint="eastAsia"/>
                    </w:rPr>
                    <m:t>C</m:t>
                  </m:r>
                </m:e>
                <m:sub>
                  <m:r>
                    <w:rPr>
                      <w:rFonts w:ascii="Cambria Math" w:hAnsi="Cambria Math"/>
                    </w:rPr>
                    <m:t>ij</m:t>
                  </m:r>
                </m:sub>
                <m:sup>
                  <m:r>
                    <w:rPr>
                      <w:rFonts w:ascii="Cambria Math" w:hAnsi="Cambria Math"/>
                    </w:rPr>
                    <m:t>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m:rPr>
                          <m:sty m:val="p"/>
                        </m:rPr>
                        <w:rPr>
                          <w:rFonts w:ascii="Cambria Math" w:hAnsi="Cambria Math"/>
                        </w:rPr>
                        <m:t>Δ</m:t>
                      </m:r>
                    </m:e>
                    <m:sup>
                      <m:r>
                        <w:rPr>
                          <w:rFonts w:ascii="Cambria Math" w:hAnsi="Cambria Math"/>
                        </w:rPr>
                        <m:t>e</m:t>
                      </m:r>
                    </m:sup>
                  </m:sSup>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e>
              </m:d>
              <m:r>
                <w:rPr>
                  <w:rFonts w:ascii="Cambria Math" w:hAnsi="Cambria Math"/>
                </w:rPr>
                <m:t>#</m:t>
              </m:r>
              <m:d>
                <m:dPr>
                  <m:ctrlPr>
                    <w:rPr>
                      <w:rFonts w:ascii="Cambria Math" w:hAnsi="Cambria Math"/>
                    </w:rPr>
                  </m:ctrlPr>
                </m:dPr>
                <m:e>
                  <m:r>
                    <m:rPr>
                      <m:sty m:val="p"/>
                    </m:rPr>
                    <w:rPr>
                      <w:rFonts w:ascii="Cambria Math" w:hAnsi="Cambria Math"/>
                    </w:rPr>
                    <m:t>10</m:t>
                  </m:r>
                </m:e>
              </m:d>
              <m:ctrlPr>
                <w:rPr>
                  <w:rFonts w:ascii="Cambria Math" w:hAnsi="Cambria Math"/>
                  <w:i/>
                </w:rPr>
              </m:ctrlPr>
            </m:e>
          </m:eqArr>
        </m:oMath>
      </m:oMathPara>
    </w:p>
    <w:p w14:paraId="429F1F69" w14:textId="77777777" w:rsidR="00D113AA" w:rsidRPr="00D113AA" w:rsidRDefault="00E177B5" w:rsidP="00D113AA">
      <w:pPr>
        <w:spacing w:before="60" w:after="60"/>
        <w:ind w:firstLine="48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e</m:t>
                  </m:r>
                </m:sup>
              </m:sSubSup>
              <m:r>
                <m:rPr>
                  <m:sty m:val="p"/>
                </m:rPr>
                <w:rPr>
                  <w:rFonts w:ascii="Cambria Math" w:hAnsi="Cambria Math"/>
                </w:rPr>
                <m:t>=</m:t>
              </m:r>
              <m:sSup>
                <m:sSupPr>
                  <m:ctrlPr>
                    <w:rPr>
                      <w:rFonts w:ascii="Cambria Math" w:hAnsi="Cambria Math"/>
                    </w:rPr>
                  </m:ctrlPr>
                </m:sSupPr>
                <m:e>
                  <m:r>
                    <w:rPr>
                      <w:rFonts w:ascii="Cambria Math" w:hAnsi="Cambria Math"/>
                    </w:rPr>
                    <m:t>ν</m:t>
                  </m:r>
                </m:e>
                <m:sup>
                  <m:r>
                    <w:rPr>
                      <w:rFonts w:ascii="Cambria Math" w:hAnsi="Cambria Math"/>
                    </w:rPr>
                    <m:t>e</m:t>
                  </m:r>
                </m:sup>
              </m:sSup>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e</m:t>
                  </m:r>
                </m:sup>
              </m:sSubSup>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oMath>
      </m:oMathPara>
    </w:p>
    <w:p w14:paraId="6D84E365" w14:textId="77777777" w:rsidR="00D113AA" w:rsidRPr="00D113AA" w:rsidRDefault="00E177B5" w:rsidP="00D113AA">
      <w:pPr>
        <w:spacing w:before="60" w:after="60"/>
        <w:ind w:firstLine="480"/>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J</m:t>
                  </m:r>
                </m:e>
                <m:sup>
                  <m:r>
                    <w:rPr>
                      <w:rFonts w:ascii="Cambria Math" w:hAnsi="Cambria Math"/>
                    </w:rPr>
                    <m:t>e</m:t>
                  </m:r>
                </m:sup>
              </m:sSup>
              <m:sSup>
                <m:sSupPr>
                  <m:ctrlPr>
                    <w:rPr>
                      <w:rFonts w:ascii="Cambria Math" w:hAnsi="Cambria Math"/>
                      <w:i/>
                    </w:rPr>
                  </m:ctrlPr>
                </m:sSupPr>
                <m:e>
                  <m:r>
                    <m:rPr>
                      <m:sty m:val="p"/>
                    </m:rPr>
                    <w:rPr>
                      <w:rFonts w:ascii="Cambria Math" w:hAnsi="Cambria Math"/>
                    </w:rPr>
                    <m:t>Δ</m:t>
                  </m:r>
                </m:e>
                <m:sup>
                  <m:r>
                    <w:rPr>
                      <w:rFonts w:ascii="Cambria Math" w:hAnsi="Cambria Math"/>
                    </w:rPr>
                    <m:t>e</m:t>
                  </m:r>
                </m:sup>
              </m:sSup>
              <m:r>
                <w:rPr>
                  <w:rFonts w:ascii="Cambria Math" w:hAnsi="Cambria Math"/>
                </w:rPr>
                <m:t>#</m:t>
              </m:r>
              <m:d>
                <m:dPr>
                  <m:ctrlPr>
                    <w:rPr>
                      <w:rFonts w:ascii="Cambria Math" w:hAnsi="Cambria Math"/>
                      <w:i/>
                    </w:rPr>
                  </m:ctrlPr>
                </m:dPr>
                <m:e>
                  <m:r>
                    <w:rPr>
                      <w:rFonts w:ascii="Cambria Math" w:hAnsi="Cambria Math"/>
                    </w:rPr>
                    <m:t>12</m:t>
                  </m:r>
                </m:e>
              </m:d>
            </m:e>
          </m:eqArr>
        </m:oMath>
      </m:oMathPara>
    </w:p>
    <w:p w14:paraId="1E149B3F" w14:textId="77777777" w:rsidR="00DB1323" w:rsidRDefault="00DB1323" w:rsidP="00DB1323">
      <w:pPr>
        <w:spacing w:before="60" w:after="60"/>
        <w:ind w:firstLine="480"/>
      </w:pPr>
      <w:r>
        <w:rPr>
          <w:rFonts w:hint="eastAsia"/>
        </w:rPr>
        <w:t>则</w:t>
      </w:r>
    </w:p>
    <w:p w14:paraId="1794759D" w14:textId="77777777" w:rsidR="00DB1323" w:rsidRPr="00DB1323" w:rsidRDefault="00E177B5" w:rsidP="00DB1323">
      <w:pPr>
        <w:spacing w:before="60" w:after="60"/>
        <w:ind w:firstLine="480"/>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e</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e</m:t>
                      </m:r>
                    </m:sup>
                  </m:sSubSup>
                </m:e>
              </m:nary>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m:t>
                  </m:r>
                </m:sup>
              </m:sSubSup>
              <m:r>
                <w:rPr>
                  <w:rFonts w:ascii="Cambria Math" w:hAnsi="Cambria Math"/>
                </w:rPr>
                <m:t>=0#</m:t>
              </m:r>
              <m:d>
                <m:dPr>
                  <m:ctrlPr>
                    <w:rPr>
                      <w:rFonts w:ascii="Cambria Math" w:hAnsi="Cambria Math"/>
                      <w:i/>
                    </w:rPr>
                  </m:ctrlPr>
                </m:dPr>
                <m:e>
                  <m:r>
                    <w:rPr>
                      <w:rFonts w:ascii="Cambria Math" w:hAnsi="Cambria Math"/>
                    </w:rPr>
                    <m:t>13</m:t>
                  </m:r>
                </m:e>
              </m:d>
            </m:e>
          </m:eqArr>
        </m:oMath>
      </m:oMathPara>
    </w:p>
    <w:p w14:paraId="3570C494" w14:textId="77777777" w:rsidR="00E363FA" w:rsidRPr="00F1114E" w:rsidRDefault="00DB1323" w:rsidP="00F1114E">
      <w:pPr>
        <w:spacing w:before="60" w:after="60"/>
        <w:ind w:firstLine="480"/>
      </w:pPr>
      <w:r>
        <w:rPr>
          <w:rFonts w:hint="eastAsia"/>
        </w:rPr>
        <w:lastRenderedPageBreak/>
        <w:t>最后，进行整体合成。</w:t>
      </w:r>
      <w:r w:rsidR="00E363FA">
        <w:rPr>
          <w:rFonts w:ascii="宋体" w:hAnsi="宋体" w:hint="eastAsia"/>
        </w:rPr>
        <w:t>能量积分达到极值的必要条件是</w:t>
      </w:r>
      <w:r w:rsidR="00E363FA">
        <w:rPr>
          <w:rFonts w:asciiTheme="minorHAnsi" w:eastAsiaTheme="minorEastAsia" w:hAnsiTheme="minorHAnsi" w:cstheme="minorBidi" w:hint="eastAsia"/>
          <w:position w:val="-10"/>
          <w:sz w:val="21"/>
          <w:szCs w:val="22"/>
        </w:rPr>
        <w:object w:dxaOrig="525" w:dyaOrig="330" w14:anchorId="23C4B0DC">
          <v:shape id="_x0000_i1032" type="#_x0000_t75" style="width:26.25pt;height:16.5pt" o:ole="">
            <v:imagedata r:id="rId31" o:title=""/>
          </v:shape>
          <o:OLEObject Type="Embed" ProgID="Equation.DSMT4" ShapeID="_x0000_i1032" DrawAspect="Content" ObjectID="_1576325685" r:id="rId32"/>
        </w:object>
      </w:r>
      <w:r w:rsidR="00E363FA">
        <w:rPr>
          <w:rFonts w:ascii="宋体" w:hAnsi="宋体" w:hint="eastAsia"/>
        </w:rPr>
        <w:t>对每一变量</w:t>
      </w:r>
      <w:r w:rsidR="00E363FA">
        <w:rPr>
          <w:rFonts w:asciiTheme="minorHAnsi" w:eastAsiaTheme="minorEastAsia" w:hAnsiTheme="minorHAnsi" w:cstheme="minorBidi" w:hint="eastAsia"/>
          <w:position w:val="-12"/>
          <w:sz w:val="21"/>
          <w:szCs w:val="22"/>
        </w:rPr>
        <w:object w:dxaOrig="270" w:dyaOrig="360" w14:anchorId="4BC1A8E2">
          <v:shape id="_x0000_i1033" type="#_x0000_t75" style="width:13.5pt;height:18pt" o:ole="">
            <v:imagedata r:id="rId33" o:title=""/>
          </v:shape>
          <o:OLEObject Type="Embed" ProgID="Equation.DSMT4" ShapeID="_x0000_i1033" DrawAspect="Content" ObjectID="_1576325686" r:id="rId34"/>
        </w:object>
      </w:r>
      <w:r w:rsidR="00E363FA">
        <w:rPr>
          <w:rFonts w:ascii="宋体" w:hAnsi="宋体" w:hint="eastAsia"/>
        </w:rPr>
        <w:t>的偏导数为零，则对于节点</w:t>
      </w:r>
      <w:r w:rsidR="00E363FA">
        <w:rPr>
          <w:rFonts w:asciiTheme="minorHAnsi" w:eastAsiaTheme="minorEastAsia" w:hAnsiTheme="minorHAnsi" w:cstheme="minorBidi" w:hint="eastAsia"/>
          <w:position w:val="-6"/>
          <w:sz w:val="21"/>
          <w:szCs w:val="22"/>
        </w:rPr>
        <w:object w:dxaOrig="135" w:dyaOrig="270" w14:anchorId="5F78D272">
          <v:shape id="_x0000_i1034" type="#_x0000_t75" style="width:6.75pt;height:13.5pt" o:ole="">
            <v:imagedata r:id="rId35" o:title=""/>
          </v:shape>
          <o:OLEObject Type="Embed" ProgID="Equation.DSMT4" ShapeID="_x0000_i1034" DrawAspect="Content" ObjectID="_1576325687" r:id="rId36"/>
        </w:object>
      </w:r>
      <w:r w:rsidR="00E363FA">
        <w:rPr>
          <w:rFonts w:ascii="宋体" w:hAnsi="宋体" w:hint="eastAsia"/>
        </w:rPr>
        <w:t>可以得到下列方程：</w:t>
      </w:r>
    </w:p>
    <w:p w14:paraId="4232329D" w14:textId="77777777" w:rsidR="00D113AA" w:rsidRPr="00D113AA" w:rsidRDefault="00E177B5" w:rsidP="00DB1323">
      <w:pPr>
        <w:snapToGrid w:val="0"/>
        <w:spacing w:before="60" w:after="60"/>
        <w:ind w:firstLineChars="0" w:firstLine="0"/>
      </w:pPr>
      <m:oMathPara>
        <m:oMath>
          <m:eqArr>
            <m:eqArrPr>
              <m:maxDist m:val="1"/>
              <m:ctrlPr>
                <w:rPr>
                  <w:rFonts w:ascii="Cambria Math" w:hAnsi="Cambria Math"/>
                </w:rPr>
              </m:ctrlPr>
            </m:eqArrPr>
            <m:e>
              <m:f>
                <m:fPr>
                  <m:ctrlPr>
                    <w:rPr>
                      <w:rFonts w:ascii="Cambria Math" w:hAnsi="Cambria Math"/>
                    </w:rPr>
                  </m:ctrlPr>
                </m:fPr>
                <m:num>
                  <m:r>
                    <m:rPr>
                      <m:sty m:val="p"/>
                    </m:rPr>
                    <w:rPr>
                      <w:rFonts w:ascii="Cambria Math" w:hAnsi="Cambria Math"/>
                    </w:rPr>
                    <m:t>∂I</m:t>
                  </m:r>
                </m:num>
                <m:den>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i</m:t>
                      </m:r>
                    </m:sub>
                  </m:sSub>
                </m:den>
              </m:f>
              <m:r>
                <w:rPr>
                  <w:rFonts w:ascii="Cambria Math" w:hAnsi="Cambria Math"/>
                </w:rPr>
                <m:t>=</m:t>
              </m:r>
              <m:nary>
                <m:naryPr>
                  <m:chr m:val="∑"/>
                  <m:limLoc m:val="undOvr"/>
                  <m:ctrlPr>
                    <w:rPr>
                      <w:rFonts w:ascii="Cambria Math" w:hAnsi="Cambria Math"/>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e</m:t>
                                  </m:r>
                                </m:sup>
                              </m:sSubSup>
                            </m:e>
                          </m:nary>
                        </m:e>
                      </m:d>
                      <m:r>
                        <w:rPr>
                          <w:rFonts w:ascii="Cambria Math" w:hAnsi="Cambria Math"/>
                        </w:rPr>
                        <m:t>-</m:t>
                      </m:r>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m:t>
                              </m:r>
                            </m:sup>
                          </m:sSubSup>
                        </m:e>
                      </m:nary>
                      <m:r>
                        <w:rPr>
                          <w:rFonts w:ascii="Cambria Math" w:hAnsi="Cambria Math"/>
                        </w:rPr>
                        <m:t>=</m:t>
                      </m:r>
                    </m:e>
                  </m:nary>
                  <m:r>
                    <w:rPr>
                      <w:rFonts w:ascii="Cambria Math" w:hAnsi="Cambria Math"/>
                    </w:rPr>
                    <m:t>0</m:t>
                  </m:r>
                </m:e>
              </m:nary>
              <m:r>
                <w:rPr>
                  <w:rFonts w:ascii="Cambria Math" w:hAnsi="Cambria Math"/>
                </w:rPr>
                <m:t>#</m:t>
              </m:r>
              <m:d>
                <m:dPr>
                  <m:ctrlPr>
                    <w:rPr>
                      <w:rFonts w:ascii="Cambria Math" w:hAnsi="Cambria Math"/>
                    </w:rPr>
                  </m:ctrlPr>
                </m:dPr>
                <m:e>
                  <m:r>
                    <m:rPr>
                      <m:sty m:val="p"/>
                    </m:rPr>
                    <w:rPr>
                      <w:rFonts w:ascii="Cambria Math" w:hAnsi="Cambria Math"/>
                    </w:rPr>
                    <m:t>14</m:t>
                  </m:r>
                </m:e>
              </m:d>
              <m:ctrlPr>
                <w:rPr>
                  <w:rFonts w:ascii="Cambria Math" w:hAnsi="Cambria Math"/>
                  <w:i/>
                </w:rPr>
              </m:ctrlPr>
            </m:e>
          </m:eqArr>
        </m:oMath>
      </m:oMathPara>
    </w:p>
    <w:p w14:paraId="1ACC8A81" w14:textId="77777777" w:rsidR="00E363FA" w:rsidRDefault="00E363FA" w:rsidP="00E363FA">
      <w:pPr>
        <w:snapToGrid w:val="0"/>
        <w:spacing w:before="60" w:after="60"/>
        <w:ind w:firstLine="480"/>
        <w:rPr>
          <w:rFonts w:ascii="宋体" w:hAnsi="宋体"/>
        </w:rPr>
      </w:pPr>
      <w:r>
        <w:rPr>
          <w:rFonts w:ascii="宋体" w:hAnsi="宋体" w:hint="eastAsia"/>
        </w:rPr>
        <w:t>式中，</w:t>
      </w:r>
      <w:r>
        <w:rPr>
          <w:rFonts w:asciiTheme="minorHAnsi" w:eastAsiaTheme="minorEastAsia" w:hAnsiTheme="minorHAnsi" w:cstheme="minorBidi" w:hint="eastAsia"/>
          <w:position w:val="-10"/>
          <w:sz w:val="21"/>
          <w:szCs w:val="22"/>
        </w:rPr>
        <w:object w:dxaOrig="1410" w:dyaOrig="330" w14:anchorId="392E5248">
          <v:shape id="_x0000_i1035" type="#_x0000_t75" style="width:70.5pt;height:16.5pt" o:ole="">
            <v:imagedata r:id="rId37" o:title=""/>
          </v:shape>
          <o:OLEObject Type="Embed" ProgID="Equation.DSMT4" ShapeID="_x0000_i1035" DrawAspect="Content" ObjectID="_1576325688" r:id="rId38"/>
        </w:object>
      </w:r>
      <w:r>
        <w:rPr>
          <w:rFonts w:asciiTheme="minorHAnsi" w:eastAsiaTheme="minorEastAsia" w:hAnsiTheme="minorHAnsi" w:cstheme="minorBidi" w:hint="eastAsia"/>
          <w:position w:val="-6"/>
          <w:sz w:val="21"/>
          <w:szCs w:val="22"/>
        </w:rPr>
        <w:object w:dxaOrig="195" w:dyaOrig="225" w14:anchorId="41175917">
          <v:shape id="_x0000_i1036" type="#_x0000_t75" style="width:9.75pt;height:11.25pt" o:ole="">
            <v:imagedata r:id="rId39" o:title=""/>
          </v:shape>
          <o:OLEObject Type="Embed" ProgID="Equation.DSMT4" ShapeID="_x0000_i1036" DrawAspect="Content" ObjectID="_1576325689" r:id="rId40"/>
        </w:object>
      </w:r>
      <w:r>
        <w:rPr>
          <w:rFonts w:ascii="宋体" w:hAnsi="宋体" w:hint="eastAsia"/>
        </w:rPr>
        <w:t>为求解节点总数</w:t>
      </w:r>
    </w:p>
    <w:p w14:paraId="33EA25B2" w14:textId="77777777" w:rsidR="00E363FA" w:rsidRDefault="00E363FA" w:rsidP="00426A22">
      <w:pPr>
        <w:snapToGrid w:val="0"/>
        <w:spacing w:before="60" w:after="60"/>
        <w:ind w:firstLine="480"/>
        <w:rPr>
          <w:rFonts w:ascii="宋体" w:hAnsi="宋体"/>
        </w:rPr>
      </w:pPr>
      <w:r>
        <w:rPr>
          <w:rFonts w:ascii="宋体" w:hAnsi="宋体" w:hint="eastAsia"/>
        </w:rPr>
        <w:t>令</w:t>
      </w:r>
    </w:p>
    <w:p w14:paraId="38B4E54C" w14:textId="77777777" w:rsidR="00D113AA" w:rsidRPr="00D113AA" w:rsidRDefault="00E177B5" w:rsidP="00D113AA">
      <w:pPr>
        <w:snapToGrid w:val="0"/>
        <w:spacing w:before="60" w:after="60"/>
        <w:ind w:firstLine="480"/>
        <w:rPr>
          <w:rFonts w:ascii="宋体" w:hAnsi="宋体"/>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e</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p>
                    <m:sSupPr>
                      <m:ctrlPr>
                        <w:rPr>
                          <w:rFonts w:ascii="Cambria Math" w:hAnsi="Cambria Math"/>
                          <w:i/>
                        </w:rPr>
                      </m:ctrlPr>
                    </m:sSupPr>
                    <m:e>
                      <m:r>
                        <w:rPr>
                          <w:rFonts w:ascii="Cambria Math" w:hAnsi="Cambria Math"/>
                        </w:rPr>
                        <m:t>ν</m:t>
                      </m:r>
                    </m:e>
                    <m:sup>
                      <m:r>
                        <w:rPr>
                          <w:rFonts w:ascii="Cambria Math" w:hAnsi="Cambria Math"/>
                        </w:rPr>
                        <m:t>e</m:t>
                      </m:r>
                    </m:sup>
                  </m:sSup>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e</m:t>
                      </m:r>
                    </m:sup>
                  </m:sSubSup>
                </m:e>
              </m:nary>
              <m:r>
                <w:rPr>
                  <w:rFonts w:ascii="Cambria Math" w:hAnsi="Cambria Math"/>
                </w:rPr>
                <m:t>#</m:t>
              </m:r>
              <m:d>
                <m:dPr>
                  <m:ctrlPr>
                    <w:rPr>
                      <w:rFonts w:ascii="Cambria Math" w:hAnsi="Cambria Math"/>
                      <w:i/>
                    </w:rPr>
                  </m:ctrlPr>
                </m:dPr>
                <m:e>
                  <m:r>
                    <w:rPr>
                      <w:rFonts w:ascii="Cambria Math" w:hAnsi="Cambria Math"/>
                    </w:rPr>
                    <m:t>15</m:t>
                  </m:r>
                </m:e>
              </m:d>
            </m:e>
          </m:eqArr>
        </m:oMath>
      </m:oMathPara>
    </w:p>
    <w:p w14:paraId="0ECD60F7" w14:textId="77777777" w:rsidR="00D113AA" w:rsidRPr="00D113AA" w:rsidRDefault="00E177B5" w:rsidP="00D113AA">
      <w:pPr>
        <w:snapToGrid w:val="0"/>
        <w:spacing w:before="60" w:after="60"/>
        <w:ind w:firstLine="480"/>
        <w:rPr>
          <w:rFonts w:ascii="宋体" w:hAnsi="宋体"/>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e=1</m:t>
                  </m:r>
                </m:sub>
                <m:sup>
                  <m:sSub>
                    <m:sSubPr>
                      <m:ctrlPr>
                        <w:rPr>
                          <w:rFonts w:ascii="Cambria Math" w:hAnsi="Cambria Math"/>
                          <w:i/>
                        </w:rPr>
                      </m:ctrlPr>
                    </m:sSubPr>
                    <m:e>
                      <m:r>
                        <w:rPr>
                          <w:rFonts w:ascii="Cambria Math" w:hAnsi="Cambria Math"/>
                        </w:rPr>
                        <m:t>e</m:t>
                      </m:r>
                    </m:e>
                    <m:sub>
                      <m:r>
                        <w:rPr>
                          <w:rFonts w:ascii="Cambria Math" w:hAnsi="Cambria Math"/>
                        </w:rPr>
                        <m:t>0</m:t>
                      </m:r>
                    </m:sub>
                  </m:s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m:t>
                      </m:r>
                    </m:sup>
                  </m:sSubSup>
                </m:e>
              </m:nary>
              <m:r>
                <w:rPr>
                  <w:rFonts w:ascii="Cambria Math" w:hAnsi="Cambria Math"/>
                </w:rPr>
                <m:t>#</m:t>
              </m:r>
              <m:d>
                <m:dPr>
                  <m:ctrlPr>
                    <w:rPr>
                      <w:rFonts w:ascii="Cambria Math" w:hAnsi="Cambria Math"/>
                    </w:rPr>
                  </m:ctrlPr>
                </m:dPr>
                <m:e>
                  <m:r>
                    <m:rPr>
                      <m:sty m:val="p"/>
                    </m:rPr>
                    <w:rPr>
                      <w:rFonts w:ascii="Cambria Math" w:hAnsi="Cambria Math"/>
                    </w:rPr>
                    <m:t>16</m:t>
                  </m:r>
                </m:e>
              </m:d>
              <m:ctrlPr>
                <w:rPr>
                  <w:rFonts w:ascii="Cambria Math" w:hAnsi="Cambria Math"/>
                  <w:i/>
                </w:rPr>
              </m:ctrlPr>
            </m:e>
          </m:eqArr>
        </m:oMath>
      </m:oMathPara>
    </w:p>
    <w:p w14:paraId="780D9ABA" w14:textId="77777777" w:rsidR="00E363FA" w:rsidRDefault="00E363FA" w:rsidP="00E363FA">
      <w:pPr>
        <w:snapToGrid w:val="0"/>
        <w:spacing w:before="60" w:after="60"/>
        <w:ind w:firstLine="480"/>
        <w:rPr>
          <w:rFonts w:ascii="宋体" w:hAnsi="宋体"/>
        </w:rPr>
      </w:pPr>
      <w:r>
        <w:rPr>
          <w:rFonts w:hint="eastAsia"/>
        </w:rPr>
        <w:t>令</w:t>
      </w:r>
      <w:r>
        <w:rPr>
          <w:rFonts w:asciiTheme="minorHAnsi" w:eastAsiaTheme="minorEastAsia" w:hAnsiTheme="minorHAnsi" w:cstheme="minorBidi" w:hint="eastAsia"/>
          <w:position w:val="-10"/>
          <w:sz w:val="21"/>
          <w:szCs w:val="22"/>
        </w:rPr>
        <w:object w:dxaOrig="1305" w:dyaOrig="330" w14:anchorId="37C1A564">
          <v:shape id="_x0000_i1037" type="#_x0000_t75" style="width:65.25pt;height:16.5pt" o:ole="">
            <v:imagedata r:id="rId41" o:title=""/>
          </v:shape>
          <o:OLEObject Type="Embed" ProgID="Equation.DSMT4" ShapeID="_x0000_i1037" DrawAspect="Content" ObjectID="_1576325690" r:id="rId42"/>
        </w:object>
      </w:r>
      <w:r>
        <w:rPr>
          <w:rFonts w:ascii="宋体" w:hAnsi="宋体" w:hint="eastAsia"/>
        </w:rPr>
        <w:t>，可得到</w:t>
      </w:r>
      <w:r>
        <w:rPr>
          <w:rFonts w:asciiTheme="minorHAnsi" w:eastAsiaTheme="minorEastAsia" w:hAnsiTheme="minorHAnsi" w:cstheme="minorBidi" w:hint="eastAsia"/>
          <w:position w:val="-6"/>
          <w:sz w:val="21"/>
          <w:szCs w:val="22"/>
        </w:rPr>
        <w:object w:dxaOrig="195" w:dyaOrig="225" w14:anchorId="1AF2C599">
          <v:shape id="_x0000_i1038" type="#_x0000_t75" style="width:9.75pt;height:11.25pt" o:ole="">
            <v:imagedata r:id="rId43" o:title=""/>
          </v:shape>
          <o:OLEObject Type="Embed" ProgID="Equation.DSMT4" ShapeID="_x0000_i1038" DrawAspect="Content" ObjectID="_1576325691" r:id="rId44"/>
        </w:object>
      </w:r>
      <w:r>
        <w:rPr>
          <w:rFonts w:hint="eastAsia"/>
        </w:rPr>
        <w:t>阶联立方程组。</w:t>
      </w:r>
      <w:r>
        <w:rPr>
          <w:rFonts w:ascii="宋体" w:hAnsi="宋体" w:hint="eastAsia"/>
        </w:rPr>
        <w:t>写成矩阵形式为</w:t>
      </w:r>
    </w:p>
    <w:p w14:paraId="3CF5B7D9" w14:textId="77777777" w:rsidR="00D113AA" w:rsidRPr="00D113AA" w:rsidRDefault="00E177B5" w:rsidP="00D113AA">
      <w:pPr>
        <w:snapToGrid w:val="0"/>
        <w:spacing w:before="60" w:after="60"/>
        <w:ind w:firstLine="480"/>
        <w:rPr>
          <w:rFonts w:ascii="宋体" w:hAnsi="宋体"/>
        </w:rPr>
      </w:pPr>
      <m:oMathPara>
        <m:oMath>
          <m:eqArr>
            <m:eqArrPr>
              <m:maxDist m:val="1"/>
              <m:ctrlPr>
                <w:rPr>
                  <w:rFonts w:ascii="Cambria Math" w:hAnsi="Cambria Math"/>
                </w:rPr>
              </m:ctrlPr>
            </m:eqArrPr>
            <m:e>
              <m:r>
                <m:rPr>
                  <m:sty m:val="p"/>
                </m:rPr>
                <w:rPr>
                  <w:rFonts w:ascii="Cambria Math" w:hAnsi="Cambria Math"/>
                </w:rPr>
                <m:t>SA=F</m:t>
              </m:r>
              <m:r>
                <w:rPr>
                  <w:rFonts w:ascii="Cambria Math" w:hAnsi="Cambria Math"/>
                </w:rPr>
                <m:t>#</m:t>
              </m:r>
              <m:d>
                <m:dPr>
                  <m:ctrlPr>
                    <w:rPr>
                      <w:rFonts w:ascii="Cambria Math" w:hAnsi="Cambria Math"/>
                    </w:rPr>
                  </m:ctrlPr>
                </m:dPr>
                <m:e>
                  <m:r>
                    <m:rPr>
                      <m:sty m:val="p"/>
                    </m:rPr>
                    <w:rPr>
                      <w:rFonts w:ascii="Cambria Math" w:hAnsi="Cambria Math"/>
                    </w:rPr>
                    <m:t>17</m:t>
                  </m:r>
                </m:e>
              </m:d>
              <m:ctrlPr>
                <w:rPr>
                  <w:rFonts w:ascii="Cambria Math" w:hAnsi="Cambria Math"/>
                  <w:i/>
                </w:rPr>
              </m:ctrlPr>
            </m:e>
          </m:eqArr>
        </m:oMath>
      </m:oMathPara>
    </w:p>
    <w:p w14:paraId="399AD76D" w14:textId="77777777" w:rsidR="00C42489" w:rsidRDefault="00C42489" w:rsidP="00C42489">
      <w:pPr>
        <w:pStyle w:val="a8"/>
        <w:spacing w:before="120" w:after="120"/>
        <w:ind w:firstLine="480"/>
      </w:pPr>
      <w:r>
        <w:t>4.3</w:t>
      </w:r>
      <w:r>
        <w:rPr>
          <w:rFonts w:hint="eastAsia"/>
        </w:rPr>
        <w:t>基于</w:t>
      </w:r>
      <w:r>
        <w:t>DD-TLM</w:t>
      </w:r>
      <w:r>
        <w:rPr>
          <w:rFonts w:hint="eastAsia"/>
        </w:rPr>
        <w:t>的静磁场有限元磁场的数值实现</w:t>
      </w:r>
    </w:p>
    <w:p w14:paraId="0447310A" w14:textId="77777777" w:rsidR="00C42489" w:rsidRPr="00397E75" w:rsidRDefault="008D7643" w:rsidP="00C42489">
      <w:pPr>
        <w:pStyle w:val="a8"/>
        <w:spacing w:before="120" w:after="120"/>
        <w:ind w:firstLine="480"/>
      </w:pPr>
      <w:ins w:id="103" w:author="Poofee" w:date="2017-12-31T20:17:00Z">
        <w:r>
          <w:rPr>
            <w:rFonts w:hint="eastAsia"/>
          </w:rPr>
          <w:t>4.3.</w:t>
        </w:r>
      </w:ins>
      <w:r w:rsidR="00C42489" w:rsidRPr="00397E75">
        <w:t>1.</w:t>
      </w:r>
      <w:r w:rsidR="00C42489" w:rsidRPr="00397E75">
        <w:rPr>
          <w:rFonts w:hint="eastAsia"/>
        </w:rPr>
        <w:t>有限元建模分网</w:t>
      </w:r>
    </w:p>
    <w:p w14:paraId="3A310834" w14:textId="77777777" w:rsidR="00F67701" w:rsidRPr="00670718" w:rsidRDefault="00670718" w:rsidP="00670718">
      <w:pPr>
        <w:spacing w:before="60" w:after="60"/>
        <w:ind w:firstLine="480"/>
      </w:pPr>
      <w:r>
        <w:rPr>
          <w:rFonts w:hint="eastAsia"/>
        </w:rPr>
        <w:t>有限元分网的过程一般包括：</w:t>
      </w:r>
      <w:r>
        <w:rPr>
          <w:rFonts w:hint="eastAsia"/>
        </w:rPr>
        <w:t>CAD</w:t>
      </w:r>
      <w:r>
        <w:rPr>
          <w:rFonts w:hint="eastAsia"/>
        </w:rPr>
        <w:t>模型的读入，几何模型的编辑修改，网格划分</w:t>
      </w:r>
      <w:r>
        <w:t>[</w:t>
      </w:r>
      <w:r w:rsidR="003E32D5">
        <w:rPr>
          <w:rFonts w:hint="eastAsia"/>
        </w:rPr>
        <w:t>1</w:t>
      </w:r>
      <w:r w:rsidR="003E32D5">
        <w:t>5</w:t>
      </w:r>
      <w:r>
        <w:t>]</w:t>
      </w:r>
      <w:r w:rsidR="003E32D5">
        <w:rPr>
          <w:rFonts w:hint="eastAsia"/>
        </w:rPr>
        <w:t>。</w:t>
      </w:r>
      <w:r w:rsidR="00F67701" w:rsidRPr="00F67701">
        <w:rPr>
          <w:rFonts w:hint="eastAsia"/>
        </w:rPr>
        <w:t>有限元分网是求解过程前很重要的一个功能，</w:t>
      </w:r>
      <w:r>
        <w:t>网格单元质量的好坏将直接决定有限元的计算结果</w:t>
      </w:r>
      <w:r>
        <w:rPr>
          <w:rFonts w:hint="eastAsia"/>
        </w:rPr>
        <w:t>[</w:t>
      </w:r>
      <w:r w:rsidR="003E32D5">
        <w:rPr>
          <w:rFonts w:hint="eastAsia"/>
        </w:rPr>
        <w:t>16</w:t>
      </w:r>
      <w:r>
        <w:t>]</w:t>
      </w:r>
      <w:r w:rsidR="003E32D5">
        <w:rPr>
          <w:rFonts w:hint="eastAsia"/>
        </w:rPr>
        <w:t>。</w:t>
      </w:r>
      <w:r w:rsidR="00F67701" w:rsidRPr="00F67701">
        <w:rPr>
          <w:rFonts w:hint="eastAsia"/>
        </w:rPr>
        <w:t>目前已经有很多优秀的开源分网生成软件提供了这方面的功能，包括</w:t>
      </w:r>
      <w:proofErr w:type="spellStart"/>
      <w:r w:rsidR="00F67701" w:rsidRPr="00F67701">
        <w:t>libMesh</w:t>
      </w:r>
      <w:proofErr w:type="spellEnd"/>
      <w:r w:rsidR="00F67701" w:rsidRPr="00F67701">
        <w:rPr>
          <w:rFonts w:hint="eastAsia"/>
        </w:rPr>
        <w:t>，</w:t>
      </w:r>
      <w:r w:rsidR="00F67701" w:rsidRPr="00F67701">
        <w:t xml:space="preserve">triangle </w:t>
      </w:r>
      <w:r w:rsidR="00F67701" w:rsidRPr="00F67701">
        <w:rPr>
          <w:rFonts w:hint="eastAsia"/>
        </w:rPr>
        <w:t>等，为了降低软件开发的难度，实现</w:t>
      </w:r>
      <w:r w:rsidR="00F67701" w:rsidRPr="00670718">
        <w:rPr>
          <w:rFonts w:hint="eastAsia"/>
        </w:rPr>
        <w:t>代码的重用性，避免编写低质量的代码，这一部分将通过</w:t>
      </w:r>
      <w:r>
        <w:rPr>
          <w:rFonts w:hint="eastAsia"/>
        </w:rPr>
        <w:t>可以通过</w:t>
      </w:r>
      <w:r>
        <w:rPr>
          <w:rFonts w:hint="eastAsia"/>
        </w:rPr>
        <w:t>COMSOL</w:t>
      </w:r>
      <w:r>
        <w:rPr>
          <w:rFonts w:hint="eastAsia"/>
        </w:rPr>
        <w:t>软件分网然后导入实现</w:t>
      </w:r>
      <w:r w:rsidR="00F67701" w:rsidRPr="00670718">
        <w:rPr>
          <w:rFonts w:hint="eastAsia"/>
        </w:rPr>
        <w:t>。</w:t>
      </w:r>
    </w:p>
    <w:p w14:paraId="061475E1" w14:textId="77777777" w:rsidR="00397E75" w:rsidRDefault="008D7643" w:rsidP="00397E75">
      <w:pPr>
        <w:pStyle w:val="a8"/>
        <w:spacing w:before="120" w:after="120"/>
        <w:ind w:firstLine="480"/>
      </w:pPr>
      <w:ins w:id="104" w:author="Poofee" w:date="2017-12-31T20:17:00Z">
        <w:r>
          <w:rPr>
            <w:rFonts w:hint="eastAsia"/>
          </w:rPr>
          <w:t>4.3.</w:t>
        </w:r>
      </w:ins>
      <w:r w:rsidR="00C42489">
        <w:t>2. DD-TLM</w:t>
      </w:r>
      <w:r w:rsidR="00C42489">
        <w:rPr>
          <w:rFonts w:hint="eastAsia"/>
        </w:rPr>
        <w:t>求解有限元</w:t>
      </w:r>
    </w:p>
    <w:p w14:paraId="59FAFB0C" w14:textId="77777777" w:rsidR="009158C9" w:rsidRDefault="00C42489" w:rsidP="009158C9">
      <w:pPr>
        <w:pStyle w:val="a8"/>
        <w:numPr>
          <w:ilvl w:val="0"/>
          <w:numId w:val="7"/>
        </w:numPr>
        <w:spacing w:before="120" w:after="120"/>
      </w:pPr>
      <w:r w:rsidRPr="00397E75">
        <w:rPr>
          <w:rFonts w:hint="eastAsia"/>
        </w:rPr>
        <w:t>求解域区域分解</w:t>
      </w:r>
    </w:p>
    <w:p w14:paraId="0C7DF20D" w14:textId="77777777" w:rsidR="005C7633" w:rsidRDefault="00073879" w:rsidP="000560FC">
      <w:pPr>
        <w:spacing w:before="60" w:after="60"/>
        <w:ind w:firstLine="480"/>
      </w:pPr>
      <w:r>
        <w:rPr>
          <w:rFonts w:hint="eastAsia"/>
        </w:rPr>
        <w:t>并行有限元计算依赖于对求解域的有效划分，每个划分的子域应该包含相近数目的单元</w:t>
      </w:r>
      <w:r w:rsidR="000560FC">
        <w:rPr>
          <w:rFonts w:hint="eastAsia"/>
        </w:rPr>
        <w:t>。一般来讲，如果并行系统包含</w:t>
      </w:r>
      <w:r w:rsidR="000560FC">
        <w:rPr>
          <w:rFonts w:hint="eastAsia"/>
        </w:rPr>
        <w:t>p</w:t>
      </w:r>
      <w:proofErr w:type="gramStart"/>
      <w:r w:rsidR="000560FC">
        <w:rPr>
          <w:rFonts w:hint="eastAsia"/>
        </w:rPr>
        <w:t>个</w:t>
      </w:r>
      <w:proofErr w:type="gramEnd"/>
      <w:r w:rsidR="000560FC">
        <w:rPr>
          <w:rFonts w:hint="eastAsia"/>
        </w:rPr>
        <w:t>处理器，问题域也会被分成</w:t>
      </w:r>
      <w:r w:rsidR="000560FC">
        <w:rPr>
          <w:rFonts w:hint="eastAsia"/>
        </w:rPr>
        <w:t>p</w:t>
      </w:r>
      <w:r w:rsidR="000560FC">
        <w:rPr>
          <w:rFonts w:hint="eastAsia"/>
        </w:rPr>
        <w:t>个子域。这里我们</w:t>
      </w:r>
      <w:r w:rsidR="005C7633">
        <w:rPr>
          <w:rFonts w:hint="eastAsia"/>
        </w:rPr>
        <w:t>可以利用</w:t>
      </w:r>
      <w:r w:rsidR="005C7633">
        <w:rPr>
          <w:rFonts w:hint="eastAsia"/>
        </w:rPr>
        <w:t>C++</w:t>
      </w:r>
      <w:r w:rsidR="005C7633">
        <w:rPr>
          <w:rFonts w:hint="eastAsia"/>
        </w:rPr>
        <w:t>数据库中的</w:t>
      </w:r>
      <w:r w:rsidR="005C7633">
        <w:rPr>
          <w:rFonts w:hint="eastAsia"/>
        </w:rPr>
        <w:t>METIS</w:t>
      </w:r>
      <w:r w:rsidR="005C7633">
        <w:rPr>
          <w:rFonts w:hint="eastAsia"/>
        </w:rPr>
        <w:t>算法实现</w:t>
      </w:r>
      <w:r w:rsidR="005C7633">
        <w:rPr>
          <w:rFonts w:hint="eastAsia"/>
        </w:rPr>
        <w:t>2D</w:t>
      </w:r>
      <w:r w:rsidR="005C7633">
        <w:rPr>
          <w:rFonts w:hint="eastAsia"/>
        </w:rPr>
        <w:t>分解</w:t>
      </w:r>
      <w:r w:rsidR="00A93502">
        <w:rPr>
          <w:rFonts w:hint="eastAsia"/>
        </w:rPr>
        <w:t>。</w:t>
      </w:r>
    </w:p>
    <w:p w14:paraId="56BB8568" w14:textId="77777777" w:rsidR="009158C9" w:rsidRDefault="00C42489" w:rsidP="009158C9">
      <w:pPr>
        <w:pStyle w:val="a8"/>
        <w:numPr>
          <w:ilvl w:val="0"/>
          <w:numId w:val="7"/>
        </w:numPr>
        <w:spacing w:before="120" w:after="120"/>
      </w:pPr>
      <w:r w:rsidRPr="00397E75">
        <w:rPr>
          <w:rFonts w:hint="eastAsia"/>
        </w:rPr>
        <w:t>传输线迭代法原理</w:t>
      </w:r>
    </w:p>
    <w:p w14:paraId="72F9D8D2" w14:textId="77777777" w:rsidR="00B6285F" w:rsidRDefault="000D1618" w:rsidP="00CD48D6">
      <w:pPr>
        <w:spacing w:before="60" w:after="60"/>
        <w:ind w:firstLine="480"/>
      </w:pPr>
      <w:r w:rsidRPr="000D1618">
        <w:rPr>
          <w:rFonts w:hint="eastAsia"/>
        </w:rPr>
        <w:t>传输线迭代法是一种用来求解非线性电路的方法，其迭代原理是在线性电路系</w:t>
      </w:r>
      <w:r w:rsidRPr="000D1618">
        <w:rPr>
          <w:rFonts w:hint="eastAsia"/>
        </w:rPr>
        <w:lastRenderedPageBreak/>
        <w:t>统与非线性电路元件之间添加一段无损传输线，通过电压信号在传输线中不断反射，来实现非线性电路元件的迭代求解过程。由于传输线的添加并没有使电路的本质发生改变，如果所求解电路系统存在稳定状态，那么传输线的反射也会存在一个稳定状态，即传输线迭代也会达到收敛。</w:t>
      </w:r>
    </w:p>
    <w:p w14:paraId="75FFDBA9" w14:textId="77777777" w:rsidR="00844AAC" w:rsidRDefault="00CD48D6" w:rsidP="00CD48D6">
      <w:pPr>
        <w:spacing w:before="60" w:after="60"/>
        <w:ind w:firstLine="480"/>
      </w:pPr>
      <w:r>
        <w:rPr>
          <w:rFonts w:hint="eastAsia"/>
        </w:rPr>
        <w:t>图</w:t>
      </w:r>
      <w:r>
        <w:rPr>
          <w:rFonts w:hint="eastAsia"/>
        </w:rPr>
        <w:t>3</w:t>
      </w:r>
      <w:r>
        <w:rPr>
          <w:rFonts w:hint="eastAsia"/>
        </w:rPr>
        <w:t>是一个简单的含有非线性电阻</w:t>
      </w:r>
      <w:r>
        <w:rPr>
          <w:rFonts w:hint="eastAsia"/>
        </w:rPr>
        <w:t xml:space="preserve">R </w:t>
      </w:r>
      <w:r>
        <w:rPr>
          <w:rFonts w:hint="eastAsia"/>
        </w:rPr>
        <w:t>的直流电路，其中</w:t>
      </w:r>
      <w:r>
        <w:rPr>
          <w:rFonts w:hint="eastAsia"/>
        </w:rPr>
        <w:t xml:space="preserve">U </w:t>
      </w:r>
      <w:r>
        <w:rPr>
          <w:rFonts w:hint="eastAsia"/>
        </w:rPr>
        <w:t>为电压源，</w:t>
      </w:r>
      <w:r>
        <w:rPr>
          <w:rFonts w:hint="eastAsia"/>
        </w:rPr>
        <w:t xml:space="preserve">Z </w:t>
      </w:r>
      <w:r>
        <w:rPr>
          <w:rFonts w:hint="eastAsia"/>
        </w:rPr>
        <w:t>为电源内阻。为了使用传输线迭代法进行求解，我们在电阻</w:t>
      </w:r>
      <w:r>
        <w:rPr>
          <w:rFonts w:hint="eastAsia"/>
        </w:rPr>
        <w:t xml:space="preserve">R </w:t>
      </w:r>
      <w:r>
        <w:rPr>
          <w:rFonts w:hint="eastAsia"/>
        </w:rPr>
        <w:t>两端添加一段传输线线段。根据传输线模型，我们可以得到如图</w:t>
      </w:r>
      <w:r w:rsidR="00B6285F">
        <w:rPr>
          <w:rFonts w:hint="eastAsia"/>
        </w:rPr>
        <w:t>4</w:t>
      </w:r>
      <w:r>
        <w:rPr>
          <w:rFonts w:hint="eastAsia"/>
        </w:rPr>
        <w:t>和图</w:t>
      </w:r>
      <w:r w:rsidR="00B6285F">
        <w:rPr>
          <w:rFonts w:hint="eastAsia"/>
        </w:rPr>
        <w:t>5</w:t>
      </w:r>
      <w:r>
        <w:rPr>
          <w:rFonts w:hint="eastAsia"/>
        </w:rPr>
        <w:t>的诺顿等效电路。图</w:t>
      </w:r>
      <w:r w:rsidR="00B6285F">
        <w:rPr>
          <w:rFonts w:hint="eastAsia"/>
        </w:rPr>
        <w:t>4</w:t>
      </w:r>
      <w:r>
        <w:rPr>
          <w:rFonts w:hint="eastAsia"/>
        </w:rPr>
        <w:t>为电压信号入射到电路系统</w:t>
      </w:r>
      <w:r w:rsidR="00844AAC">
        <w:rPr>
          <w:rFonts w:hint="eastAsia"/>
        </w:rPr>
        <w:t>时的情况</w:t>
      </w:r>
      <w:r>
        <w:rPr>
          <w:rFonts w:hint="eastAsia"/>
        </w:rPr>
        <w:t>，此时为了获得电压</w:t>
      </w:r>
      <m:oMath>
        <m:sSub>
          <m:sSubPr>
            <m:ctrlPr>
              <w:rPr>
                <w:rFonts w:ascii="Cambria Math" w:hAnsi="Cambria Math"/>
              </w:rPr>
            </m:ctrlPr>
          </m:sSubPr>
          <m:e>
            <m:r>
              <w:rPr>
                <w:rFonts w:ascii="Cambria Math" w:hAnsi="Cambria Math" w:hint="eastAsia"/>
              </w:rPr>
              <m:t>V</m:t>
            </m:r>
          </m:e>
          <m:sub>
            <m:r>
              <w:rPr>
                <w:rFonts w:ascii="Cambria Math" w:hAnsi="Cambria Math"/>
              </w:rPr>
              <m:t>ab</m:t>
            </m:r>
          </m:sub>
        </m:sSub>
      </m:oMath>
      <w:r>
        <w:rPr>
          <w:rFonts w:hint="eastAsia"/>
        </w:rPr>
        <w:t>，</w:t>
      </w:r>
      <w:r w:rsidR="00844AAC">
        <w:rPr>
          <w:rFonts w:hint="eastAsia"/>
        </w:rPr>
        <w:t>可以通过节点电压法</w:t>
      </w:r>
      <w:r>
        <w:rPr>
          <w:rFonts w:hint="eastAsia"/>
        </w:rPr>
        <w:t>来求解这个电路。图</w:t>
      </w:r>
      <w:r w:rsidR="00844AAC">
        <w:rPr>
          <w:rFonts w:hint="eastAsia"/>
        </w:rPr>
        <w:t>5</w:t>
      </w:r>
      <w:r>
        <w:rPr>
          <w:rFonts w:hint="eastAsia"/>
        </w:rPr>
        <w:t>为电压信号经过电路系统之后反射</w:t>
      </w:r>
      <w:r w:rsidR="00844AAC">
        <w:rPr>
          <w:rFonts w:hint="eastAsia"/>
        </w:rPr>
        <w:t>时的等效电路</w:t>
      </w:r>
      <w:r>
        <w:rPr>
          <w:rFonts w:hint="eastAsia"/>
        </w:rPr>
        <w:t>，同样地，为了获得电压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cd</m:t>
            </m:r>
          </m:sub>
        </m:sSub>
      </m:oMath>
      <w:r>
        <w:rPr>
          <w:rFonts w:hint="eastAsia"/>
        </w:rPr>
        <w:t>，我们需要求解此时的非线性小电路。</w:t>
      </w:r>
    </w:p>
    <w:p w14:paraId="739AC778" w14:textId="77777777" w:rsidR="00B6285F" w:rsidRDefault="00CD48D6" w:rsidP="007C4344">
      <w:pPr>
        <w:spacing w:before="60" w:after="60"/>
        <w:ind w:firstLine="480"/>
      </w:pPr>
      <w:r>
        <w:rPr>
          <w:rFonts w:hint="eastAsia"/>
        </w:rPr>
        <w:t>图</w:t>
      </w:r>
      <w:r w:rsidR="00676619">
        <w:t>6</w:t>
      </w:r>
      <w:r>
        <w:rPr>
          <w:rFonts w:hint="eastAsia"/>
        </w:rPr>
        <w:t>为电压信号的迭代原理图，其中曲线为电阻的非线性特性曲线，直线</w:t>
      </w:r>
      <w:r>
        <w:rPr>
          <w:rFonts w:hint="eastAsia"/>
        </w:rPr>
        <w:t xml:space="preserve">AB </w:t>
      </w:r>
      <w:r>
        <w:rPr>
          <w:rFonts w:hint="eastAsia"/>
        </w:rPr>
        <w:t>为电源曲线，非线性的真值应该为这两条曲线的交点处。图</w:t>
      </w:r>
      <w:r w:rsidR="006427E4">
        <w:t>6</w:t>
      </w:r>
      <w:r w:rsidR="006427E4">
        <w:rPr>
          <w:rFonts w:hint="eastAsia"/>
        </w:rPr>
        <w:t>a</w:t>
      </w:r>
      <w:r>
        <w:rPr>
          <w:rFonts w:hint="eastAsia"/>
        </w:rPr>
        <w:t>和图</w:t>
      </w:r>
      <w:r w:rsidR="006427E4">
        <w:t>6b</w:t>
      </w:r>
      <w:r>
        <w:rPr>
          <w:rFonts w:hint="eastAsia"/>
        </w:rPr>
        <w:t>分别为传输线导纳大于和小于电阻导纳的真值的情况。以图</w:t>
      </w:r>
      <w:r w:rsidR="006427E4">
        <w:t>6a</w:t>
      </w:r>
      <w:r>
        <w:rPr>
          <w:rFonts w:hint="eastAsia"/>
        </w:rPr>
        <w:t>为例，电压信号从节点</w:t>
      </w:r>
      <w:r w:rsidR="00D74AA0">
        <w:rPr>
          <w:rFonts w:hint="eastAsia"/>
        </w:rPr>
        <w:t>c</w:t>
      </w:r>
      <w:r>
        <w:rPr>
          <w:rFonts w:hint="eastAsia"/>
        </w:rPr>
        <w:t>入射到线性电路，其求解为</w:t>
      </w:r>
      <w:r w:rsidR="00D74AA0">
        <w:rPr>
          <w:rFonts w:hint="eastAsia"/>
        </w:rPr>
        <w:t>斜率为</w:t>
      </w:r>
      <m:oMath>
        <m:sSub>
          <m:sSubPr>
            <m:ctrlPr>
              <w:rPr>
                <w:rFonts w:ascii="Cambria Math" w:hAnsi="Cambria Math"/>
              </w:rPr>
            </m:ctrlPr>
          </m:sSubPr>
          <m:e>
            <m:r>
              <w:rPr>
                <w:rFonts w:ascii="Cambria Math" w:hAnsi="Cambria Math" w:hint="eastAsia"/>
              </w:rPr>
              <m:t>Y</m:t>
            </m:r>
          </m:e>
          <m:sub>
            <m:r>
              <w:rPr>
                <w:rFonts w:ascii="Cambria Math" w:hAnsi="Cambria Math" w:hint="eastAsia"/>
              </w:rPr>
              <m:t>0</m:t>
            </m:r>
          </m:sub>
        </m:sSub>
      </m:oMath>
      <w:r w:rsidR="00D74AA0">
        <w:rPr>
          <w:rFonts w:hint="eastAsia"/>
        </w:rPr>
        <w:t>的线性函数</w:t>
      </w:r>
      <w:r>
        <w:rPr>
          <w:rFonts w:hint="eastAsia"/>
        </w:rPr>
        <w:t>与电源曲线的交点。当电压信号开始反射回节点</w:t>
      </w:r>
      <w:r>
        <w:rPr>
          <w:rFonts w:hint="eastAsia"/>
        </w:rPr>
        <w:t xml:space="preserve">c </w:t>
      </w:r>
      <w:r>
        <w:rPr>
          <w:rFonts w:hint="eastAsia"/>
        </w:rPr>
        <w:t>时，其求解过程为</w:t>
      </w:r>
      <w:r w:rsidR="00D74AA0">
        <w:rPr>
          <w:rFonts w:hint="eastAsia"/>
        </w:rPr>
        <w:t>斜率为</w:t>
      </w:r>
      <m:oMath>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hint="eastAsia"/>
              </w:rPr>
              <m:t>Y</m:t>
            </m:r>
          </m:e>
          <m:sub>
            <m:r>
              <w:rPr>
                <w:rFonts w:ascii="Cambria Math" w:hAnsi="Cambria Math" w:hint="eastAsia"/>
              </w:rPr>
              <m:t>0</m:t>
            </m:r>
          </m:sub>
        </m:sSub>
      </m:oMath>
      <w:r w:rsidR="00D74AA0">
        <w:rPr>
          <w:rFonts w:hint="eastAsia"/>
        </w:rPr>
        <w:t>的直线</w:t>
      </w:r>
      <w:r>
        <w:rPr>
          <w:rFonts w:hint="eastAsia"/>
        </w:rPr>
        <w:t>与电阻的非线性特性曲线的交点。之后的迭代过程以此类推，从图中可以看到电压收敛过程为</w:t>
      </w:r>
      <w:r w:rsidR="007C4344">
        <w:rPr>
          <w:rFonts w:hint="eastAsia"/>
        </w:rPr>
        <w:t>1</w:t>
      </w:r>
      <w:r w:rsidR="007C4344">
        <w:rPr>
          <w:rFonts w:hint="eastAsia"/>
        </w:rPr>
        <w:t>，</w:t>
      </w:r>
      <w:r w:rsidR="007C4344">
        <w:rPr>
          <w:rFonts w:hint="eastAsia"/>
        </w:rPr>
        <w:t>3</w:t>
      </w:r>
      <w:r w:rsidR="007C4344">
        <w:rPr>
          <w:rFonts w:hint="eastAsia"/>
        </w:rPr>
        <w:t>，</w:t>
      </w:r>
      <w:r w:rsidR="007C4344">
        <w:rPr>
          <w:rFonts w:hint="eastAsia"/>
        </w:rPr>
        <w:t>5</w:t>
      </w:r>
      <w:r w:rsidR="007C4344">
        <w:rPr>
          <w:rFonts w:hint="eastAsia"/>
        </w:rPr>
        <w:t>，</w:t>
      </w:r>
      <w:r w:rsidR="007C4344">
        <w:rPr>
          <w:rFonts w:hint="eastAsia"/>
        </w:rPr>
        <w:t>7</w:t>
      </w:r>
      <w:r w:rsidR="007C4344">
        <w:rPr>
          <w:rFonts w:hint="eastAsia"/>
        </w:rPr>
        <w:t>，</w:t>
      </w:r>
      <w:r w:rsidR="007C4344">
        <w:rPr>
          <w:rFonts w:hint="eastAsia"/>
        </w:rPr>
        <w:t>9</w:t>
      </w:r>
      <w:r w:rsidR="007C4344">
        <w:rPr>
          <w:rFonts w:hint="eastAsia"/>
        </w:rPr>
        <w:t>……和</w:t>
      </w:r>
      <w:r w:rsidR="007C4344">
        <w:rPr>
          <w:rFonts w:hint="eastAsia"/>
        </w:rPr>
        <w:t>2</w:t>
      </w:r>
      <w:r w:rsidR="007C4344">
        <w:rPr>
          <w:rFonts w:hint="eastAsia"/>
        </w:rPr>
        <w:t>，</w:t>
      </w:r>
      <w:r w:rsidR="007C4344">
        <w:rPr>
          <w:rFonts w:hint="eastAsia"/>
        </w:rPr>
        <w:t>4</w:t>
      </w:r>
      <w:r w:rsidR="007C4344">
        <w:rPr>
          <w:rFonts w:hint="eastAsia"/>
        </w:rPr>
        <w:t>，</w:t>
      </w:r>
      <w:r w:rsidR="007C4344">
        <w:rPr>
          <w:rFonts w:hint="eastAsia"/>
        </w:rPr>
        <w:t>6</w:t>
      </w:r>
      <w:r w:rsidR="007C4344">
        <w:rPr>
          <w:rFonts w:hint="eastAsia"/>
        </w:rPr>
        <w:t>，</w:t>
      </w:r>
      <w:r w:rsidR="007C4344">
        <w:rPr>
          <w:rFonts w:hint="eastAsia"/>
        </w:rPr>
        <w:t>8</w:t>
      </w:r>
      <w:r w:rsidR="007C4344">
        <w:rPr>
          <w:rFonts w:hint="eastAsia"/>
        </w:rPr>
        <w:t>，……</w:t>
      </w:r>
      <w:r>
        <w:rPr>
          <w:rFonts w:hint="eastAsia"/>
        </w:rPr>
        <w:t>。</w:t>
      </w:r>
      <w:r w:rsidR="007C4344">
        <w:rPr>
          <w:rFonts w:hint="eastAsia"/>
        </w:rPr>
        <w:t>类似的，</w:t>
      </w:r>
      <w:r>
        <w:rPr>
          <w:rFonts w:hint="eastAsia"/>
        </w:rPr>
        <w:t>当传输线的导纳值小于非线性电阻的导纳真值时，迭代效果如图</w:t>
      </w:r>
      <w:r w:rsidR="007C4344">
        <w:rPr>
          <w:rFonts w:hint="eastAsia"/>
        </w:rPr>
        <w:t>6b</w:t>
      </w:r>
      <w:r>
        <w:rPr>
          <w:rFonts w:hint="eastAsia"/>
        </w:rPr>
        <w:t>所示。</w:t>
      </w:r>
      <w:r w:rsidR="007C4344">
        <w:rPr>
          <w:rFonts w:hint="eastAsia"/>
        </w:rPr>
        <w:t>因此可以说</w:t>
      </w:r>
      <w:r w:rsidR="006427E4">
        <w:rPr>
          <w:rFonts w:hint="eastAsia"/>
        </w:rPr>
        <w:t>，传输线导纳和实际电阻导纳值越接近</w:t>
      </w:r>
      <w:r w:rsidR="007C4344">
        <w:rPr>
          <w:rFonts w:hint="eastAsia"/>
        </w:rPr>
        <w:t>，迭代速度就越快。</w:t>
      </w:r>
    </w:p>
    <w:p w14:paraId="13E34826" w14:textId="77777777" w:rsidR="00D74AA0" w:rsidRDefault="007C4344" w:rsidP="007C4344">
      <w:pPr>
        <w:spacing w:before="60" w:after="60"/>
        <w:ind w:firstLine="480"/>
      </w:pPr>
      <w:r w:rsidRPr="007C4344">
        <w:rPr>
          <w:rFonts w:hint="eastAsia"/>
        </w:rPr>
        <w:t>传输线定理真正优点在于省去了许多不必要的计算。</w:t>
      </w:r>
      <w:r>
        <w:rPr>
          <w:rFonts w:hint="eastAsia"/>
        </w:rPr>
        <w:t>例如在求解未知的线性系统时</w:t>
      </w:r>
      <w:r w:rsidR="00D74AA0" w:rsidRPr="007C4344">
        <w:rPr>
          <w:rFonts w:hint="eastAsia"/>
        </w:rPr>
        <w:t>，</w:t>
      </w:r>
      <w:r>
        <w:rPr>
          <w:rFonts w:hint="eastAsia"/>
        </w:rPr>
        <w:t>我们可以列出方程</w:t>
      </w:r>
      <w:r>
        <w:rPr>
          <w:rFonts w:hint="eastAsia"/>
        </w:rPr>
        <w:t>(</w:t>
      </w:r>
      <w:r>
        <w:t>18)</w:t>
      </w:r>
      <w:r>
        <w:rPr>
          <w:rFonts w:hint="eastAsia"/>
        </w:rPr>
        <w:t>求解。</w:t>
      </w:r>
      <w:r w:rsidR="00D74AA0" w:rsidRPr="007C4344">
        <w:rPr>
          <w:rFonts w:hint="eastAsia"/>
        </w:rPr>
        <w:t>电路的节点导纳矩阵</w:t>
      </w:r>
      <w:r w:rsidR="00D74AA0" w:rsidRPr="007C4344">
        <w:t xml:space="preserve">Y </w:t>
      </w:r>
      <w:r w:rsidR="00D74AA0" w:rsidRPr="007C4344">
        <w:rPr>
          <w:rFonts w:hint="eastAsia"/>
        </w:rPr>
        <w:t>在式中并没有改变，只是每次迭代对右侧的</w:t>
      </w:r>
      <w:r w:rsidR="00D74AA0" w:rsidRPr="007C4344">
        <w:t xml:space="preserve">Vi </w:t>
      </w:r>
      <w:r w:rsidR="00D74AA0" w:rsidRPr="007C4344">
        <w:rPr>
          <w:rFonts w:hint="eastAsia"/>
        </w:rPr>
        <w:t>进行更新，这便是该方法的一大优点。</w:t>
      </w:r>
      <w:r>
        <w:rPr>
          <w:rFonts w:hint="eastAsia"/>
        </w:rPr>
        <w:t>此外，在电路中</w:t>
      </w:r>
      <w:r w:rsidR="00D74AA0" w:rsidRPr="007C4344">
        <w:rPr>
          <w:rFonts w:hint="eastAsia"/>
        </w:rPr>
        <w:t>非线性求解与线性系统没有关系，实现了线性系统与非线性元件的分离。</w:t>
      </w:r>
    </w:p>
    <w:p w14:paraId="11538F88" w14:textId="77777777" w:rsidR="007C4344" w:rsidRPr="007C4344" w:rsidRDefault="00E177B5" w:rsidP="007C4344">
      <w:pPr>
        <w:spacing w:before="60" w:after="60"/>
        <w:ind w:firstLine="480"/>
      </w:pPr>
      <m:oMathPara>
        <m:oMath>
          <m:eqArr>
            <m:eqArrPr>
              <m:maxDist m:val="1"/>
              <m:ctrlPr>
                <w:rPr>
                  <w:rFonts w:ascii="Cambria Math" w:hAnsi="Cambria Math"/>
                  <w:i/>
                </w:rPr>
              </m:ctrlPr>
            </m:eqArrPr>
            <m:e>
              <m:r>
                <m:rPr>
                  <m:sty m:val="p"/>
                </m:rPr>
                <w:rPr>
                  <w:rFonts w:ascii="Cambria Math" w:hAnsi="Cambria Math" w:hint="eastAsia"/>
                </w:rPr>
                <m:t>YV=</m:t>
              </m:r>
              <m:sSub>
                <m:sSubPr>
                  <m:ctrlPr>
                    <w:rPr>
                      <w:rFonts w:ascii="Cambria Math" w:hAnsi="Cambria Math"/>
                    </w:rPr>
                  </m:ctrlPr>
                </m:sSubPr>
                <m:e>
                  <m:r>
                    <w:rPr>
                      <w:rFonts w:ascii="Cambria Math" w:hAnsi="Cambria Math" w:hint="eastAsia"/>
                    </w:rPr>
                    <m:t>I</m:t>
                  </m:r>
                </m:e>
                <m:sub>
                  <m:r>
                    <w:rPr>
                      <w:rFonts w:ascii="Cambria Math" w:hAnsi="Cambria Math" w:hint="eastAsia"/>
                    </w:rPr>
                    <m:t>0</m:t>
                  </m:r>
                </m:sub>
              </m:sSub>
              <m:r>
                <w:rPr>
                  <w:rFonts w:ascii="Cambria Math" w:hAnsi="Cambria Math" w:hint="eastAsia"/>
                </w:rPr>
                <m:t>+2</m:t>
              </m:r>
              <m:sSub>
                <m:sSubPr>
                  <m:ctrlPr>
                    <w:rPr>
                      <w:rFonts w:ascii="Cambria Math" w:hAnsi="Cambria Math"/>
                      <w:i/>
                    </w:rPr>
                  </m:ctrlPr>
                </m:sSubPr>
                <m:e>
                  <m:r>
                    <w:rPr>
                      <w:rFonts w:ascii="Cambria Math" w:hAnsi="Cambria Math" w:hint="eastAsia"/>
                    </w:rPr>
                    <m:t>Y</m:t>
                  </m:r>
                </m:e>
                <m:sub>
                  <m:r>
                    <w:rPr>
                      <w:rFonts w:ascii="Cambria Math" w:hAnsi="Cambria Math" w:hint="eastAsia"/>
                    </w:rPr>
                    <m:t>0</m:t>
                  </m:r>
                </m:sub>
              </m:sSub>
              <m:sSub>
                <m:sSubPr>
                  <m:ctrlPr>
                    <w:rPr>
                      <w:rFonts w:ascii="Cambria Math" w:hAnsi="Cambria Math"/>
                      <w:i/>
                    </w:rPr>
                  </m:ctrlPr>
                </m:sSubPr>
                <m:e>
                  <m:r>
                    <w:rPr>
                      <w:rFonts w:ascii="Cambria Math" w:hAnsi="Cambria Math"/>
                    </w:rPr>
                    <m:t>V</m:t>
                  </m:r>
                </m:e>
                <m:sub>
                  <m:r>
                    <w:rPr>
                      <w:rFonts w:ascii="Cambria Math" w:hAnsi="Cambria Math" w:hint="eastAsia"/>
                    </w:rPr>
                    <m:t>i</m:t>
                  </m:r>
                </m:sub>
              </m:sSub>
              <m:r>
                <w:rPr>
                  <w:rFonts w:ascii="Cambria Math" w:hAnsi="Cambria Math"/>
                </w:rPr>
                <m:t>#</m:t>
              </m:r>
              <m:d>
                <m:dPr>
                  <m:ctrlPr>
                    <w:rPr>
                      <w:rFonts w:ascii="Cambria Math" w:hAnsi="Cambria Math"/>
                      <w:i/>
                    </w:rPr>
                  </m:ctrlPr>
                </m:dPr>
                <m:e>
                  <m:r>
                    <w:rPr>
                      <w:rFonts w:ascii="Cambria Math" w:hAnsi="Cambria Math"/>
                    </w:rPr>
                    <m:t>18</m:t>
                  </m:r>
                </m:e>
              </m:d>
            </m:e>
          </m:eqArr>
        </m:oMath>
      </m:oMathPara>
    </w:p>
    <w:p w14:paraId="4DB610F3" w14:textId="77777777" w:rsidR="007C4344" w:rsidRPr="007C4344" w:rsidRDefault="007C4344" w:rsidP="007C4344">
      <w:pPr>
        <w:spacing w:before="60" w:after="60"/>
        <w:ind w:firstLine="480"/>
      </w:pPr>
    </w:p>
    <w:p w14:paraId="5CB50B20" w14:textId="7B5B55AD" w:rsidR="000402B6" w:rsidRDefault="00230E59" w:rsidP="00B6285F">
      <w:pPr>
        <w:spacing w:before="60" w:after="60"/>
        <w:ind w:firstLine="480"/>
      </w:pPr>
      <w:r>
        <w:rPr>
          <w:noProof/>
        </w:rPr>
        <w:lastRenderedPageBreak/>
        <w:drawing>
          <wp:anchor distT="0" distB="0" distL="114300" distR="114300" simplePos="0" relativeHeight="251682816" behindDoc="0" locked="0" layoutInCell="1" allowOverlap="1" wp14:anchorId="63BF0F19" wp14:editId="5DAEAFD9">
            <wp:simplePos x="0" y="0"/>
            <wp:positionH relativeFrom="margin">
              <wp:posOffset>2933114</wp:posOffset>
            </wp:positionH>
            <wp:positionV relativeFrom="paragraph">
              <wp:posOffset>2410460</wp:posOffset>
            </wp:positionV>
            <wp:extent cx="3190875" cy="1476375"/>
            <wp:effectExtent l="0" t="0" r="9525" b="952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0875" cy="1476375"/>
                    </a:xfrm>
                    <a:prstGeom prst="rect">
                      <a:avLst/>
                    </a:prstGeom>
                  </pic:spPr>
                </pic:pic>
              </a:graphicData>
            </a:graphic>
          </wp:anchor>
        </w:drawing>
      </w:r>
      <w:r w:rsidR="006427E4">
        <w:rPr>
          <w:noProof/>
        </w:rPr>
        <mc:AlternateContent>
          <mc:Choice Requires="wps">
            <w:drawing>
              <wp:anchor distT="0" distB="0" distL="114300" distR="114300" simplePos="0" relativeHeight="251699200" behindDoc="0" locked="0" layoutInCell="1" allowOverlap="1" wp14:anchorId="6E933102" wp14:editId="1FCBFCEF">
                <wp:simplePos x="0" y="0"/>
                <wp:positionH relativeFrom="margin">
                  <wp:posOffset>1257300</wp:posOffset>
                </wp:positionH>
                <wp:positionV relativeFrom="paragraph">
                  <wp:posOffset>6953250</wp:posOffset>
                </wp:positionV>
                <wp:extent cx="2962275" cy="635"/>
                <wp:effectExtent l="0" t="0" r="9525" b="3810"/>
                <wp:wrapTopAndBottom/>
                <wp:docPr id="25" name="文本框 25"/>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577FAE40" w14:textId="77777777" w:rsidR="00E177B5" w:rsidRPr="007D0A39" w:rsidRDefault="00E177B5" w:rsidP="006427E4">
                            <w:pPr>
                              <w:pStyle w:val="af"/>
                              <w:spacing w:before="60" w:after="60"/>
                              <w:ind w:firstLine="400"/>
                              <w:jc w:val="center"/>
                              <w:rPr>
                                <w:rFonts w:ascii="Times New Roman" w:eastAsia="宋体" w:hAnsi="Times New Roman" w:cs="Times New Roman"/>
                                <w:noProof/>
                                <w:sz w:val="24"/>
                                <w:szCs w:val="24"/>
                              </w:rPr>
                            </w:pPr>
                            <w:r>
                              <w:rPr>
                                <w:rFonts w:hint="eastAsia"/>
                              </w:rPr>
                              <w:t>图</w:t>
                            </w:r>
                            <w:r>
                              <w:rPr>
                                <w:rFonts w:hint="eastAsia"/>
                              </w:rPr>
                              <w:t>6</w:t>
                            </w:r>
                            <w:r>
                              <w:t xml:space="preserve"> </w:t>
                            </w:r>
                            <w:r>
                              <w:t>传输线迭代过程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33102" id="文本框 25" o:spid="_x0000_s1029" type="#_x0000_t202" style="position:absolute;left:0;text-align:left;margin-left:99pt;margin-top:547.5pt;width:233.25pt;height:.05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" stroked="f">
                <v:textbox style="mso-fit-shape-to-text:t" inset="0,0,0,0">
                  <w:txbxContent>
                    <w:p w14:paraId="577FAE40" w14:textId="77777777" w:rsidR="00E177B5" w:rsidRPr="007D0A39" w:rsidRDefault="00E177B5" w:rsidP="006427E4">
                      <w:pPr>
                        <w:pStyle w:val="af"/>
                        <w:spacing w:before="60" w:after="60"/>
                        <w:ind w:firstLine="400"/>
                        <w:jc w:val="center"/>
                        <w:rPr>
                          <w:rFonts w:ascii="Times New Roman" w:eastAsia="宋体" w:hAnsi="Times New Roman" w:cs="Times New Roman"/>
                          <w:noProof/>
                          <w:sz w:val="24"/>
                          <w:szCs w:val="24"/>
                        </w:rPr>
                      </w:pPr>
                      <w:r>
                        <w:rPr>
                          <w:rFonts w:hint="eastAsia"/>
                        </w:rPr>
                        <w:t>图</w:t>
                      </w:r>
                      <w:r>
                        <w:rPr>
                          <w:rFonts w:hint="eastAsia"/>
                        </w:rPr>
                        <w:t>6</w:t>
                      </w:r>
                      <w:r>
                        <w:t xml:space="preserve"> </w:t>
                      </w:r>
                      <w:r>
                        <w:t>传输线迭代过程</w:t>
                      </w:r>
                    </w:p>
                  </w:txbxContent>
                </v:textbox>
                <w10:wrap type="topAndBottom" anchorx="margin"/>
              </v:shape>
            </w:pict>
          </mc:Fallback>
        </mc:AlternateContent>
      </w:r>
      <w:commentRangeStart w:id="105"/>
      <w:r w:rsidR="00676619">
        <w:rPr>
          <w:noProof/>
        </w:rPr>
        <w:drawing>
          <wp:anchor distT="0" distB="0" distL="114300" distR="114300" simplePos="0" relativeHeight="251697152" behindDoc="0" locked="0" layoutInCell="1" allowOverlap="1" wp14:anchorId="6FB3232E" wp14:editId="46598B0E">
            <wp:simplePos x="0" y="0"/>
            <wp:positionH relativeFrom="column">
              <wp:posOffset>3324225</wp:posOffset>
            </wp:positionH>
            <wp:positionV relativeFrom="paragraph">
              <wp:posOffset>4286250</wp:posOffset>
            </wp:positionV>
            <wp:extent cx="2828925" cy="2095500"/>
            <wp:effectExtent l="0" t="0" r="952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28925" cy="2095500"/>
                    </a:xfrm>
                    <a:prstGeom prst="rect">
                      <a:avLst/>
                    </a:prstGeom>
                  </pic:spPr>
                </pic:pic>
              </a:graphicData>
            </a:graphic>
          </wp:anchor>
        </w:drawing>
      </w:r>
      <w:commentRangeEnd w:id="105"/>
      <w:r w:rsidR="000E3BBE">
        <w:rPr>
          <w:rStyle w:val="af2"/>
        </w:rPr>
        <w:commentReference w:id="105"/>
      </w:r>
      <w:r w:rsidR="00676619">
        <w:rPr>
          <w:noProof/>
        </w:rPr>
        <w:drawing>
          <wp:anchor distT="0" distB="0" distL="114300" distR="114300" simplePos="0" relativeHeight="251695104" behindDoc="0" locked="0" layoutInCell="1" allowOverlap="1" wp14:anchorId="74386EED" wp14:editId="340467F2">
            <wp:simplePos x="0" y="0"/>
            <wp:positionH relativeFrom="column">
              <wp:posOffset>-314325</wp:posOffset>
            </wp:positionH>
            <wp:positionV relativeFrom="paragraph">
              <wp:posOffset>4314825</wp:posOffset>
            </wp:positionV>
            <wp:extent cx="3028950" cy="21145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28950" cy="2114550"/>
                    </a:xfrm>
                    <a:prstGeom prst="rect">
                      <a:avLst/>
                    </a:prstGeom>
                  </pic:spPr>
                </pic:pic>
              </a:graphicData>
            </a:graphic>
          </wp:anchor>
        </w:drawing>
      </w:r>
      <w:r w:rsidR="00676619">
        <w:rPr>
          <w:noProof/>
        </w:rPr>
        <mc:AlternateContent>
          <mc:Choice Requires="wps">
            <w:drawing>
              <wp:anchor distT="0" distB="0" distL="114300" distR="114300" simplePos="0" relativeHeight="251693056" behindDoc="0" locked="0" layoutInCell="1" allowOverlap="1" wp14:anchorId="28146D7B" wp14:editId="32B8D4DC">
                <wp:simplePos x="0" y="0"/>
                <wp:positionH relativeFrom="column">
                  <wp:posOffset>3038475</wp:posOffset>
                </wp:positionH>
                <wp:positionV relativeFrom="paragraph">
                  <wp:posOffset>6620510</wp:posOffset>
                </wp:positionV>
                <wp:extent cx="3028950" cy="635"/>
                <wp:effectExtent l="0" t="0" r="0" b="3810"/>
                <wp:wrapSquare wrapText="bothSides"/>
                <wp:docPr id="22" name="文本框 2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1233F231" w14:textId="77777777" w:rsidR="00E177B5" w:rsidRPr="00676619" w:rsidRDefault="00E177B5" w:rsidP="00676619">
                            <w:pPr>
                              <w:pStyle w:val="af"/>
                              <w:spacing w:before="60" w:after="60"/>
                              <w:ind w:firstLine="400"/>
                              <w:jc w:val="center"/>
                              <w:rPr>
                                <w:rFonts w:ascii="Times New Roman" w:eastAsia="宋体" w:hAnsi="Times New Roman" w:cs="Times New Roman"/>
                                <w:noProof/>
                                <w:sz w:val="24"/>
                                <w:szCs w:val="24"/>
                              </w:rPr>
                            </w:pPr>
                            <w:r>
                              <w:rPr>
                                <w:rFonts w:hint="eastAsia"/>
                              </w:rPr>
                              <w:t>b</w:t>
                            </w:r>
                            <w:r>
                              <w:t xml:space="preserve">. </w:t>
                            </w:r>
                            <w:r>
                              <w:t>传输线</w:t>
                            </w:r>
                            <w:r>
                              <w:rPr>
                                <w:rFonts w:hint="eastAsia"/>
                              </w:rPr>
                              <w:t>导纳小于电阻导纳真值时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46D7B" id="文本框 22" o:spid="_x0000_s1030" type="#_x0000_t202" style="position:absolute;left:0;text-align:left;margin-left:239.25pt;margin-top:521.3pt;width:238.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" stroked="f">
                <v:textbox style="mso-fit-shape-to-text:t" inset="0,0,0,0">
                  <w:txbxContent>
                    <w:p w14:paraId="1233F231" w14:textId="77777777" w:rsidR="00E177B5" w:rsidRPr="00676619" w:rsidRDefault="00E177B5" w:rsidP="00676619">
                      <w:pPr>
                        <w:pStyle w:val="af"/>
                        <w:spacing w:before="60" w:after="60"/>
                        <w:ind w:firstLine="400"/>
                        <w:jc w:val="center"/>
                        <w:rPr>
                          <w:rFonts w:ascii="Times New Roman" w:eastAsia="宋体" w:hAnsi="Times New Roman" w:cs="Times New Roman"/>
                          <w:noProof/>
                          <w:sz w:val="24"/>
                          <w:szCs w:val="24"/>
                        </w:rPr>
                      </w:pPr>
                      <w:r>
                        <w:rPr>
                          <w:rFonts w:hint="eastAsia"/>
                        </w:rPr>
                        <w:t>b</w:t>
                      </w:r>
                      <w:r>
                        <w:t xml:space="preserve">. </w:t>
                      </w:r>
                      <w:r>
                        <w:t>传输线</w:t>
                      </w:r>
                      <w:r>
                        <w:rPr>
                          <w:rFonts w:hint="eastAsia"/>
                        </w:rPr>
                        <w:t>导纳小于电阻导纳真值时</w:t>
                      </w:r>
                    </w:p>
                  </w:txbxContent>
                </v:textbox>
                <w10:wrap type="square"/>
              </v:shape>
            </w:pict>
          </mc:Fallback>
        </mc:AlternateContent>
      </w:r>
      <w:r w:rsidR="00844AAC">
        <w:rPr>
          <w:noProof/>
        </w:rPr>
        <mc:AlternateContent>
          <mc:Choice Requires="wps">
            <w:drawing>
              <wp:anchor distT="0" distB="0" distL="114300" distR="114300" simplePos="0" relativeHeight="251691008" behindDoc="0" locked="0" layoutInCell="1" allowOverlap="1" wp14:anchorId="77CAD934" wp14:editId="3BFBA590">
                <wp:simplePos x="0" y="0"/>
                <wp:positionH relativeFrom="column">
                  <wp:posOffset>-333375</wp:posOffset>
                </wp:positionH>
                <wp:positionV relativeFrom="paragraph">
                  <wp:posOffset>6638925</wp:posOffset>
                </wp:positionV>
                <wp:extent cx="2962275"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1DA55445" w14:textId="77777777" w:rsidR="00E177B5" w:rsidRPr="007D0A39" w:rsidRDefault="00E177B5" w:rsidP="00676619">
                            <w:pPr>
                              <w:pStyle w:val="af"/>
                              <w:spacing w:before="60" w:after="60"/>
                              <w:ind w:firstLine="400"/>
                              <w:jc w:val="center"/>
                              <w:rPr>
                                <w:rFonts w:ascii="Times New Roman" w:eastAsia="宋体" w:hAnsi="Times New Roman" w:cs="Times New Roman"/>
                                <w:noProof/>
                                <w:sz w:val="24"/>
                                <w:szCs w:val="24"/>
                              </w:rPr>
                            </w:pPr>
                            <w:r>
                              <w:rPr>
                                <w:rFonts w:hint="eastAsia"/>
                              </w:rPr>
                              <w:t>a</w:t>
                            </w:r>
                            <w:r>
                              <w:t xml:space="preserve">. </w:t>
                            </w:r>
                            <w:r>
                              <w:t>传输线</w:t>
                            </w:r>
                            <w:r>
                              <w:rPr>
                                <w:rFonts w:hint="eastAsia"/>
                              </w:rPr>
                              <w:t>导纳大于电阻导纳真值时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AD934" id="文本框 21" o:spid="_x0000_s1031" type="#_x0000_t202" style="position:absolute;left:0;text-align:left;margin-left:-26.25pt;margin-top:522.75pt;width:23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" stroked="f">
                <v:textbox style="mso-fit-shape-to-text:t" inset="0,0,0,0">
                  <w:txbxContent>
                    <w:p w14:paraId="1DA55445" w14:textId="77777777" w:rsidR="00E177B5" w:rsidRPr="007D0A39" w:rsidRDefault="00E177B5" w:rsidP="00676619">
                      <w:pPr>
                        <w:pStyle w:val="af"/>
                        <w:spacing w:before="60" w:after="60"/>
                        <w:ind w:firstLine="400"/>
                        <w:jc w:val="center"/>
                        <w:rPr>
                          <w:rFonts w:ascii="Times New Roman" w:eastAsia="宋体" w:hAnsi="Times New Roman" w:cs="Times New Roman"/>
                          <w:noProof/>
                          <w:sz w:val="24"/>
                          <w:szCs w:val="24"/>
                        </w:rPr>
                      </w:pPr>
                      <w:r>
                        <w:rPr>
                          <w:rFonts w:hint="eastAsia"/>
                        </w:rPr>
                        <w:t>a</w:t>
                      </w:r>
                      <w:r>
                        <w:t xml:space="preserve">. </w:t>
                      </w:r>
                      <w:r>
                        <w:t>传输线</w:t>
                      </w:r>
                      <w:r>
                        <w:rPr>
                          <w:rFonts w:hint="eastAsia"/>
                        </w:rPr>
                        <w:t>导纳大于电阻导纳真值时</w:t>
                      </w:r>
                    </w:p>
                  </w:txbxContent>
                </v:textbox>
                <w10:wrap type="topAndBottom"/>
              </v:shape>
            </w:pict>
          </mc:Fallback>
        </mc:AlternateContent>
      </w:r>
      <w:r w:rsidR="00844AAC">
        <w:rPr>
          <w:noProof/>
        </w:rPr>
        <mc:AlternateContent>
          <mc:Choice Requires="wps">
            <w:drawing>
              <wp:anchor distT="0" distB="0" distL="114300" distR="114300" simplePos="0" relativeHeight="251680768" behindDoc="0" locked="0" layoutInCell="1" allowOverlap="1" wp14:anchorId="400B60F3" wp14:editId="0F9329BD">
                <wp:simplePos x="0" y="0"/>
                <wp:positionH relativeFrom="column">
                  <wp:posOffset>-523875</wp:posOffset>
                </wp:positionH>
                <wp:positionV relativeFrom="paragraph">
                  <wp:posOffset>3892550</wp:posOffset>
                </wp:positionV>
                <wp:extent cx="3048000" cy="635"/>
                <wp:effectExtent l="0" t="0" r="0" b="3810"/>
                <wp:wrapTopAndBottom/>
                <wp:docPr id="16" name="文本框 16"/>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60C0B14E" w14:textId="77777777" w:rsidR="00E177B5" w:rsidRPr="00AA0357" w:rsidRDefault="00E177B5" w:rsidP="00B6285F">
                            <w:pPr>
                              <w:pStyle w:val="af"/>
                              <w:spacing w:before="60" w:after="60"/>
                              <w:ind w:firstLine="40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t>入射过程中的等效电路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B60F3" id="文本框 16" o:spid="_x0000_s1032" type="#_x0000_t202" style="position:absolute;left:0;text-align:left;margin-left:-41.25pt;margin-top:306.5pt;width:240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" stroked="f">
                <v:textbox style="mso-fit-shape-to-text:t" inset="0,0,0,0">
                  <w:txbxContent>
                    <w:p w14:paraId="60C0B14E" w14:textId="77777777" w:rsidR="00E177B5" w:rsidRPr="00AA0357" w:rsidRDefault="00E177B5" w:rsidP="00B6285F">
                      <w:pPr>
                        <w:pStyle w:val="af"/>
                        <w:spacing w:before="60" w:after="60"/>
                        <w:ind w:firstLine="40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t>入射过程中的等效电路</w:t>
                      </w:r>
                    </w:p>
                  </w:txbxContent>
                </v:textbox>
                <w10:wrap type="topAndBottom"/>
              </v:shape>
            </w:pict>
          </mc:Fallback>
        </mc:AlternateContent>
      </w:r>
      <w:r w:rsidR="00844AAC">
        <w:rPr>
          <w:noProof/>
        </w:rPr>
        <w:drawing>
          <wp:anchor distT="0" distB="0" distL="114300" distR="114300" simplePos="0" relativeHeight="251676672" behindDoc="0" locked="0" layoutInCell="1" allowOverlap="1" wp14:anchorId="1BB4FAE0" wp14:editId="0909143B">
            <wp:simplePos x="0" y="0"/>
            <wp:positionH relativeFrom="margin">
              <wp:posOffset>-523875</wp:posOffset>
            </wp:positionH>
            <wp:positionV relativeFrom="paragraph">
              <wp:posOffset>2349500</wp:posOffset>
            </wp:positionV>
            <wp:extent cx="3048000" cy="14859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8000" cy="1485900"/>
                    </a:xfrm>
                    <a:prstGeom prst="rect">
                      <a:avLst/>
                    </a:prstGeom>
                  </pic:spPr>
                </pic:pic>
              </a:graphicData>
            </a:graphic>
          </wp:anchor>
        </w:drawing>
      </w:r>
      <w:r w:rsidR="00844AAC">
        <w:rPr>
          <w:noProof/>
        </w:rPr>
        <w:drawing>
          <wp:anchor distT="0" distB="0" distL="114300" distR="114300" simplePos="0" relativeHeight="251674624" behindDoc="0" locked="0" layoutInCell="1" allowOverlap="1" wp14:anchorId="3C59DF65" wp14:editId="5EDBF5DD">
            <wp:simplePos x="0" y="0"/>
            <wp:positionH relativeFrom="margin">
              <wp:posOffset>1333500</wp:posOffset>
            </wp:positionH>
            <wp:positionV relativeFrom="paragraph">
              <wp:posOffset>166370</wp:posOffset>
            </wp:positionV>
            <wp:extent cx="2828925" cy="1628775"/>
            <wp:effectExtent l="0" t="0" r="9525"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28925" cy="1628775"/>
                    </a:xfrm>
                    <a:prstGeom prst="rect">
                      <a:avLst/>
                    </a:prstGeom>
                  </pic:spPr>
                </pic:pic>
              </a:graphicData>
            </a:graphic>
          </wp:anchor>
        </w:drawing>
      </w:r>
      <w:r w:rsidR="00844AAC">
        <w:rPr>
          <w:noProof/>
        </w:rPr>
        <mc:AlternateContent>
          <mc:Choice Requires="wps">
            <w:drawing>
              <wp:anchor distT="0" distB="0" distL="114300" distR="114300" simplePos="0" relativeHeight="251678720" behindDoc="0" locked="0" layoutInCell="1" allowOverlap="1" wp14:anchorId="377406C3" wp14:editId="79F2C4D5">
                <wp:simplePos x="0" y="0"/>
                <wp:positionH relativeFrom="column">
                  <wp:posOffset>1333500</wp:posOffset>
                </wp:positionH>
                <wp:positionV relativeFrom="paragraph">
                  <wp:posOffset>1852295</wp:posOffset>
                </wp:positionV>
                <wp:extent cx="282892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603DED59" w14:textId="77777777" w:rsidR="00E177B5" w:rsidRPr="00D54CF3" w:rsidRDefault="00E177B5" w:rsidP="00B6285F">
                            <w:pPr>
                              <w:pStyle w:val="af"/>
                              <w:spacing w:before="60" w:after="60"/>
                              <w:ind w:firstLine="40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3 </w:t>
                            </w:r>
                            <w:r>
                              <w:t>含传输线的典型</w:t>
                            </w:r>
                            <w:r>
                              <w:rPr>
                                <w:rFonts w:hint="eastAsia"/>
                              </w:rPr>
                              <w:t>非</w:t>
                            </w:r>
                            <w:r>
                              <w:t>线性电路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406C3" id="文本框 15" o:spid="_x0000_s1033" type="#_x0000_t202" style="position:absolute;left:0;text-align:left;margin-left:105pt;margin-top:145.85pt;width:222.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" stroked="f">
                <v:textbox style="mso-fit-shape-to-text:t" inset="0,0,0,0">
                  <w:txbxContent>
                    <w:p w14:paraId="603DED59" w14:textId="77777777" w:rsidR="00E177B5" w:rsidRPr="00D54CF3" w:rsidRDefault="00E177B5" w:rsidP="00B6285F">
                      <w:pPr>
                        <w:pStyle w:val="af"/>
                        <w:spacing w:before="60" w:after="60"/>
                        <w:ind w:firstLine="40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3 </w:t>
                      </w:r>
                      <w:r>
                        <w:t>含传输线的典型</w:t>
                      </w:r>
                      <w:r>
                        <w:rPr>
                          <w:rFonts w:hint="eastAsia"/>
                        </w:rPr>
                        <w:t>非</w:t>
                      </w:r>
                      <w:r>
                        <w:t>线性电路</w:t>
                      </w:r>
                    </w:p>
                  </w:txbxContent>
                </v:textbox>
                <w10:wrap type="topAndBottom"/>
              </v:shape>
            </w:pict>
          </mc:Fallback>
        </mc:AlternateContent>
      </w:r>
      <w:r w:rsidR="00844AAC">
        <w:rPr>
          <w:noProof/>
        </w:rPr>
        <mc:AlternateContent>
          <mc:Choice Requires="wps">
            <w:drawing>
              <wp:anchor distT="0" distB="0" distL="114300" distR="114300" simplePos="0" relativeHeight="251684864" behindDoc="0" locked="0" layoutInCell="1" allowOverlap="1" wp14:anchorId="799A8ED9" wp14:editId="3967127E">
                <wp:simplePos x="0" y="0"/>
                <wp:positionH relativeFrom="column">
                  <wp:posOffset>2933700</wp:posOffset>
                </wp:positionH>
                <wp:positionV relativeFrom="paragraph">
                  <wp:posOffset>3943985</wp:posOffset>
                </wp:positionV>
                <wp:extent cx="3190875" cy="635"/>
                <wp:effectExtent l="0" t="0" r="9525" b="3810"/>
                <wp:wrapSquare wrapText="bothSides"/>
                <wp:docPr id="18" name="文本框 18"/>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71DBF3D4" w14:textId="77777777" w:rsidR="00E177B5" w:rsidRPr="00E5443A" w:rsidRDefault="00E177B5" w:rsidP="00B6285F">
                            <w:pPr>
                              <w:pStyle w:val="af"/>
                              <w:spacing w:before="60" w:after="60"/>
                              <w:ind w:firstLine="40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5 </w:t>
                            </w:r>
                            <w:r>
                              <w:t>反射过程中的等效电路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A8ED9" id="文本框 18" o:spid="_x0000_s1034" type="#_x0000_t202" style="position:absolute;left:0;text-align:left;margin-left:231pt;margin-top:310.55pt;width:251.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" stroked="f">
                <v:textbox style="mso-fit-shape-to-text:t" inset="0,0,0,0">
                  <w:txbxContent>
                    <w:p w14:paraId="71DBF3D4" w14:textId="77777777" w:rsidR="00E177B5" w:rsidRPr="00E5443A" w:rsidRDefault="00E177B5" w:rsidP="00B6285F">
                      <w:pPr>
                        <w:pStyle w:val="af"/>
                        <w:spacing w:before="60" w:after="60"/>
                        <w:ind w:firstLine="40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5 </w:t>
                      </w:r>
                      <w:r>
                        <w:t>反射过程中的等效电路</w:t>
                      </w:r>
                    </w:p>
                  </w:txbxContent>
                </v:textbox>
                <w10:wrap type="square"/>
              </v:shape>
            </w:pict>
          </mc:Fallback>
        </mc:AlternateContent>
      </w:r>
    </w:p>
    <w:p w14:paraId="2878A417" w14:textId="77777777" w:rsidR="00C42489" w:rsidRPr="00397E75" w:rsidRDefault="00C42489" w:rsidP="009158C9">
      <w:pPr>
        <w:pStyle w:val="a8"/>
        <w:numPr>
          <w:ilvl w:val="0"/>
          <w:numId w:val="7"/>
        </w:numPr>
        <w:spacing w:before="120" w:after="120"/>
      </w:pPr>
      <w:r w:rsidRPr="00397E75">
        <w:rPr>
          <w:rFonts w:hint="eastAsia"/>
        </w:rPr>
        <w:t>应用</w:t>
      </w:r>
      <w:r w:rsidRPr="00397E75">
        <w:t>DD-TLM</w:t>
      </w:r>
      <w:r w:rsidRPr="00397E75">
        <w:rPr>
          <w:rFonts w:hint="eastAsia"/>
        </w:rPr>
        <w:t>到有限元</w:t>
      </w:r>
    </w:p>
    <w:p w14:paraId="373BDB8D" w14:textId="0469920C" w:rsidR="00CD48D6" w:rsidRDefault="00CD48D6" w:rsidP="00CD48D6">
      <w:pPr>
        <w:spacing w:before="60" w:after="60"/>
        <w:ind w:firstLine="480"/>
      </w:pPr>
      <w:bookmarkStart w:id="106" w:name="OLE_LINK9"/>
      <w:bookmarkStart w:id="107" w:name="OLE_LINK8"/>
      <w:r>
        <w:rPr>
          <w:rFonts w:hint="eastAsia"/>
        </w:rPr>
        <w:t>传输线迭代法作为一种不同于牛顿迭代法的非线性迭代方法，它的优点主要在于它能在迭代过程当中保持节点导纳矩阵的不变性，如果采用</w:t>
      </w:r>
      <w:r>
        <w:rPr>
          <w:rFonts w:hint="eastAsia"/>
        </w:rPr>
        <w:t xml:space="preserve">LU </w:t>
      </w:r>
      <w:r>
        <w:rPr>
          <w:rFonts w:hint="eastAsia"/>
        </w:rPr>
        <w:t>分解法来进行矩</w:t>
      </w:r>
      <w:r>
        <w:rPr>
          <w:rFonts w:hint="eastAsia"/>
        </w:rPr>
        <w:lastRenderedPageBreak/>
        <w:t>阵的求解，</w:t>
      </w:r>
      <w:r>
        <w:rPr>
          <w:rFonts w:hint="eastAsia"/>
        </w:rPr>
        <w:t xml:space="preserve">LU </w:t>
      </w:r>
      <w:r>
        <w:rPr>
          <w:rFonts w:hint="eastAsia"/>
        </w:rPr>
        <w:t>分解就只需要在第一步完成，不需要每一步重新进行分解，这样能够</w:t>
      </w:r>
      <w:ins w:id="108" w:author="Poofee" w:date="2018-01-01T10:23:00Z">
        <w:r w:rsidR="000E3BBE">
          <w:rPr>
            <w:rFonts w:hint="eastAsia"/>
          </w:rPr>
          <w:t>极大</w:t>
        </w:r>
        <w:r w:rsidR="000E3BBE">
          <w:rPr>
            <w:rFonts w:hint="eastAsia"/>
          </w:rPr>
          <w:t>地</w:t>
        </w:r>
      </w:ins>
      <w:r>
        <w:rPr>
          <w:rFonts w:hint="eastAsia"/>
        </w:rPr>
        <w:t>节省</w:t>
      </w:r>
      <w:del w:id="109" w:author="Poofee" w:date="2018-01-01T10:23:00Z">
        <w:r w:rsidDel="000E3BBE">
          <w:rPr>
            <w:rFonts w:hint="eastAsia"/>
          </w:rPr>
          <w:delText>极大的</w:delText>
        </w:r>
      </w:del>
      <w:r>
        <w:rPr>
          <w:rFonts w:hint="eastAsia"/>
        </w:rPr>
        <w:t>时间。此外，它能单独地考虑电路当中每一个非线性元件的迭代，适合采用并行化算法计算所有的非线性元件。</w:t>
      </w:r>
    </w:p>
    <w:p w14:paraId="0E6277DC" w14:textId="77777777" w:rsidR="00C42489" w:rsidRDefault="003823F2" w:rsidP="00C42489">
      <w:pPr>
        <w:pStyle w:val="a8"/>
        <w:spacing w:before="120" w:after="120"/>
        <w:ind w:firstLine="480"/>
      </w:pPr>
      <w:commentRangeStart w:id="110"/>
      <w:r>
        <w:rPr>
          <w:noProof/>
        </w:rPr>
        <w:drawing>
          <wp:anchor distT="0" distB="0" distL="114300" distR="114300" simplePos="0" relativeHeight="251672576" behindDoc="0" locked="0" layoutInCell="1" allowOverlap="1" wp14:anchorId="423D48C2" wp14:editId="441D2446">
            <wp:simplePos x="0" y="0"/>
            <wp:positionH relativeFrom="margin">
              <wp:align>center</wp:align>
            </wp:positionH>
            <wp:positionV relativeFrom="paragraph">
              <wp:posOffset>421640</wp:posOffset>
            </wp:positionV>
            <wp:extent cx="3728720" cy="2632710"/>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28720" cy="263271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10"/>
      <w:r w:rsidR="00054B55">
        <w:rPr>
          <w:rStyle w:val="af2"/>
          <w:rFonts w:eastAsia="宋体"/>
        </w:rPr>
        <w:commentReference w:id="110"/>
      </w:r>
      <w:r w:rsidR="00C42489">
        <w:t>4.4</w:t>
      </w:r>
      <w:bookmarkEnd w:id="106"/>
      <w:bookmarkEnd w:id="107"/>
      <w:r w:rsidR="00C42489">
        <w:t xml:space="preserve"> </w:t>
      </w:r>
      <w:r w:rsidR="00C42489">
        <w:rPr>
          <w:rFonts w:hint="eastAsia"/>
        </w:rPr>
        <w:t>结果验证对比</w:t>
      </w:r>
    </w:p>
    <w:p w14:paraId="729CD8E8" w14:textId="77777777" w:rsidR="00490872" w:rsidRDefault="003823F2" w:rsidP="003823F2">
      <w:pPr>
        <w:spacing w:before="60" w:after="60"/>
        <w:ind w:firstLine="480"/>
      </w:pPr>
      <w:r>
        <w:rPr>
          <w:rFonts w:hint="eastAsia"/>
        </w:rPr>
        <w:t>首先在不同计算方法间横向进行比较，重点在比较牛顿迭代法和传输线迭代法的计算时间以及求解精度。随后再分别与</w:t>
      </w:r>
      <w:r>
        <w:rPr>
          <w:rFonts w:hint="eastAsia"/>
        </w:rPr>
        <w:t>COMSOL</w:t>
      </w:r>
      <w:r>
        <w:rPr>
          <w:rFonts w:hint="eastAsia"/>
        </w:rPr>
        <w:t>商业软件的计算结果进行比较，比较项目与上一次的相同。结果通过</w:t>
      </w:r>
      <w:proofErr w:type="spellStart"/>
      <w:r>
        <w:rPr>
          <w:rFonts w:hint="eastAsia"/>
        </w:rPr>
        <w:t>Matlab</w:t>
      </w:r>
      <w:proofErr w:type="spellEnd"/>
      <w:r>
        <w:rPr>
          <w:rFonts w:hint="eastAsia"/>
        </w:rPr>
        <w:t>绘图呈现，以达到结果直观的可视化。</w:t>
      </w:r>
    </w:p>
    <w:p w14:paraId="063A4002" w14:textId="77777777" w:rsidR="00C42489" w:rsidRDefault="00C42489" w:rsidP="00C42489">
      <w:pPr>
        <w:pStyle w:val="a8"/>
        <w:spacing w:before="120" w:after="120"/>
      </w:pPr>
      <w:r>
        <w:t>4.5</w:t>
      </w:r>
      <w:r>
        <w:rPr>
          <w:rFonts w:hint="eastAsia"/>
        </w:rPr>
        <w:t>应用</w:t>
      </w:r>
      <w:r>
        <w:t>DD-TLM</w:t>
      </w:r>
      <w:r>
        <w:rPr>
          <w:rFonts w:hint="eastAsia"/>
        </w:rPr>
        <w:t>进行简单的参数设计</w:t>
      </w:r>
    </w:p>
    <w:p w14:paraId="03B64CCB" w14:textId="77777777" w:rsidR="00C42489" w:rsidRDefault="005C3FEF" w:rsidP="005C3FEF">
      <w:pPr>
        <w:spacing w:before="60" w:after="60"/>
        <w:ind w:firstLine="480"/>
      </w:pPr>
      <w:r>
        <w:rPr>
          <w:rFonts w:hint="eastAsia"/>
        </w:rPr>
        <w:t>关于电磁吸力的计算可以通过计算包围该物体任意表面上的应力面积分得到，即</w:t>
      </w:r>
    </w:p>
    <w:p w14:paraId="03ACC6D7" w14:textId="77777777" w:rsidR="005C3FEF" w:rsidRPr="005C3FEF" w:rsidRDefault="00E177B5" w:rsidP="005C3FEF">
      <w:pPr>
        <w:spacing w:before="60" w:after="60"/>
        <w:ind w:firstLine="480"/>
      </w:pPr>
      <m:oMathPara>
        <m:oMath>
          <m:eqArr>
            <m:eqArrPr>
              <m:maxDist m:val="1"/>
              <m:ctrlPr>
                <w:rPr>
                  <w:rFonts w:ascii="Cambria Math" w:hAnsi="Cambria Math"/>
                </w:rPr>
              </m:ctrlPr>
            </m:eqArrPr>
            <m:e>
              <m:acc>
                <m:accPr>
                  <m:chr m:val="⃗"/>
                  <m:ctrlPr>
                    <w:rPr>
                      <w:rFonts w:ascii="Cambria Math" w:hAnsi="Cambria Math"/>
                    </w:rPr>
                  </m:ctrlPr>
                </m:accPr>
                <m:e>
                  <m:r>
                    <w:rPr>
                      <w:rFonts w:ascii="Cambria Math" w:hAnsi="Cambria Math" w:hint="eastAsia"/>
                    </w:rPr>
                    <m:t>F</m:t>
                  </m:r>
                </m:e>
              </m:acc>
              <m:r>
                <w:rPr>
                  <w:rFonts w:ascii="Cambria Math" w:hAnsi="Cambria Math"/>
                </w:rPr>
                <m:t>=</m:t>
              </m:r>
              <m:nary>
                <m:naryPr>
                  <m:chr m:val="∬"/>
                  <m:limLoc m:val="undOvr"/>
                  <m:subHide m:val="1"/>
                  <m:supHide m:val="1"/>
                  <m:ctrlPr>
                    <w:rPr>
                      <w:rFonts w:ascii="Cambria Math" w:hAnsi="Cambria Math"/>
                      <w:i/>
                    </w:rPr>
                  </m:ctrlPr>
                </m:naryPr>
                <m:sub/>
                <m:sup/>
                <m:e>
                  <m:acc>
                    <m:accPr>
                      <m:chr m:val="⃗"/>
                      <m:ctrlPr>
                        <w:rPr>
                          <w:rFonts w:ascii="Cambria Math" w:hAnsi="Cambria Math"/>
                        </w:rPr>
                      </m:ctrlPr>
                    </m:accPr>
                    <m:e>
                      <m:r>
                        <w:rPr>
                          <w:rFonts w:ascii="Cambria Math" w:hAnsi="Cambria Math"/>
                        </w:rPr>
                        <m:t>p</m:t>
                      </m:r>
                    </m:e>
                  </m:acc>
                </m:e>
              </m:nary>
              <m:r>
                <w:rPr>
                  <w:rFonts w:ascii="Cambria Math" w:hAnsi="Cambria Math"/>
                </w:rPr>
                <m:t>ds#</m:t>
              </m:r>
              <m:d>
                <m:dPr>
                  <m:ctrlPr>
                    <w:rPr>
                      <w:rFonts w:ascii="Cambria Math" w:hAnsi="Cambria Math"/>
                    </w:rPr>
                  </m:ctrlPr>
                </m:dPr>
                <m:e>
                  <m:r>
                    <m:rPr>
                      <m:sty m:val="p"/>
                    </m:rPr>
                    <w:rPr>
                      <w:rFonts w:ascii="Cambria Math" w:hAnsi="Cambria Math"/>
                    </w:rPr>
                    <m:t>18</m:t>
                  </m:r>
                </m:e>
              </m:d>
              <m:ctrlPr>
                <w:rPr>
                  <w:rFonts w:ascii="Cambria Math" w:hAnsi="Cambria Math"/>
                  <w:i/>
                </w:rPr>
              </m:ctrlPr>
            </m:e>
          </m:eqArr>
        </m:oMath>
      </m:oMathPara>
    </w:p>
    <w:p w14:paraId="1654D756" w14:textId="77777777" w:rsidR="005C3FEF" w:rsidRDefault="005C3FEF" w:rsidP="005C3FEF">
      <w:pPr>
        <w:spacing w:before="60" w:after="60"/>
        <w:ind w:firstLineChars="0" w:firstLine="0"/>
      </w:pPr>
      <w:r>
        <w:rPr>
          <w:rFonts w:hint="eastAsia"/>
        </w:rPr>
        <w:t>其中</w:t>
      </w:r>
    </w:p>
    <w:p w14:paraId="4FD5BEAE" w14:textId="77777777" w:rsidR="003823F2" w:rsidRPr="003823F2" w:rsidRDefault="00E177B5" w:rsidP="005C3FEF">
      <w:pPr>
        <w:spacing w:before="60" w:after="60"/>
        <w:ind w:firstLineChars="0" w:firstLine="0"/>
      </w:pPr>
      <m:oMathPara>
        <m:oMath>
          <m:eqArr>
            <m:eqArrPr>
              <m:maxDist m:val="1"/>
              <m:ctrlPr>
                <w:rPr>
                  <w:rFonts w:ascii="Cambria Math" w:hAnsi="Cambria Math"/>
                  <w:i/>
                </w:rPr>
              </m:ctrlPr>
            </m:eqArrPr>
            <m:e>
              <m:acc>
                <m:accPr>
                  <m:chr m:val="⃗"/>
                  <m:ctrlPr>
                    <w:rPr>
                      <w:rFonts w:ascii="Cambria Math" w:hAnsi="Cambria Math"/>
                    </w:rPr>
                  </m:ctrlPr>
                </m:accPr>
                <m:e>
                  <m:r>
                    <w:rPr>
                      <w:rFonts w:ascii="Cambria Math" w:hAnsi="Cambria Math" w:hint="eastAsia"/>
                    </w:rPr>
                    <m:t>p</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
                <m:dPr>
                  <m:ctrlPr>
                    <w:rPr>
                      <w:rFonts w:ascii="Cambria Math" w:hAnsi="Cambria Math"/>
                      <w:i/>
                    </w:rPr>
                  </m:ctrlPr>
                </m:dPr>
                <m:e>
                  <m:acc>
                    <m:accPr>
                      <m:chr m:val="⃗"/>
                      <m:ctrlPr>
                        <w:rPr>
                          <w:rFonts w:ascii="Cambria Math" w:hAnsi="Cambria Math"/>
                        </w:rPr>
                      </m:ctrlPr>
                    </m:accPr>
                    <m:e>
                      <m:r>
                        <w:rPr>
                          <w:rFonts w:ascii="Cambria Math" w:hAnsi="Cambria Math"/>
                        </w:rPr>
                        <m:t>n</m:t>
                      </m:r>
                    </m:e>
                  </m:acc>
                  <m:r>
                    <w:rPr>
                      <w:rFonts w:ascii="Cambria Math" w:hAnsi="Cambria Math"/>
                    </w:rPr>
                    <m:t>∙</m:t>
                  </m:r>
                  <m:acc>
                    <m:accPr>
                      <m:chr m:val="⃗"/>
                      <m:ctrlPr>
                        <w:rPr>
                          <w:rFonts w:ascii="Cambria Math" w:hAnsi="Cambria Math"/>
                        </w:rPr>
                      </m:ctrlPr>
                    </m:accPr>
                    <m:e>
                      <m:r>
                        <w:rPr>
                          <w:rFonts w:ascii="Cambria Math" w:hAnsi="Cambria Math"/>
                        </w:rPr>
                        <m:t>B</m:t>
                      </m:r>
                    </m:e>
                  </m:acc>
                </m:e>
              </m:d>
              <m:acc>
                <m:accPr>
                  <m:chr m:val="⃗"/>
                  <m:ctrlPr>
                    <w:rPr>
                      <w:rFonts w:ascii="Cambria Math" w:hAnsi="Cambria Math"/>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2μ</m:t>
                      </m:r>
                    </m:e>
                    <m:sub>
                      <m:r>
                        <w:rPr>
                          <w:rFonts w:ascii="Cambria Math" w:hAnsi="Cambria Math"/>
                        </w:rPr>
                        <m:t>0</m:t>
                      </m:r>
                    </m:sub>
                  </m:sSub>
                </m:den>
              </m:f>
              <m:sSup>
                <m:sSupPr>
                  <m:ctrlPr>
                    <w:rPr>
                      <w:rFonts w:ascii="Cambria Math" w:hAnsi="Cambria Math"/>
                      <w:i/>
                    </w:rPr>
                  </m:ctrlPr>
                </m:sSupPr>
                <m:e>
                  <m:r>
                    <w:rPr>
                      <w:rFonts w:ascii="Cambria Math" w:hAnsi="Cambria Math"/>
                    </w:rPr>
                    <m:t>B</m:t>
                  </m:r>
                </m:e>
                <m:sup>
                  <m:r>
                    <w:rPr>
                      <w:rFonts w:ascii="Cambria Math" w:hAnsi="Cambria Math"/>
                    </w:rPr>
                    <m:t>2</m:t>
                  </m:r>
                </m:sup>
              </m:sSup>
              <m:acc>
                <m:accPr>
                  <m:chr m:val="⃗"/>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r>
                    <w:rPr>
                      <w:rFonts w:ascii="Cambria Math" w:hAnsi="Cambria Math"/>
                    </w:rPr>
                    <m:t>19</m:t>
                  </m:r>
                </m:e>
              </m:d>
            </m:e>
          </m:eqArr>
        </m:oMath>
      </m:oMathPara>
    </w:p>
    <w:bookmarkEnd w:id="90"/>
    <w:p w14:paraId="5600FB24" w14:textId="77777777" w:rsidR="00C42489" w:rsidRDefault="00C42489" w:rsidP="00C42489">
      <w:pPr>
        <w:pStyle w:val="a8"/>
        <w:spacing w:before="120" w:after="120"/>
        <w:rPr>
          <w:szCs w:val="28"/>
        </w:rPr>
      </w:pPr>
      <w:r>
        <w:rPr>
          <w:szCs w:val="28"/>
        </w:rPr>
        <w:t>5</w:t>
      </w:r>
      <w:r>
        <w:rPr>
          <w:rFonts w:hint="eastAsia"/>
          <w:szCs w:val="28"/>
        </w:rPr>
        <w:t>进度安排，预期达到的目标</w:t>
      </w:r>
    </w:p>
    <w:p w14:paraId="7EAF7D6C" w14:textId="77777777" w:rsidR="00C42489" w:rsidRDefault="00C42489" w:rsidP="00C42489">
      <w:pPr>
        <w:spacing w:beforeLines="0" w:afterLines="0"/>
        <w:ind w:leftChars="200" w:left="3840" w:hangingChars="1400" w:hanging="3360"/>
      </w:pPr>
      <w:r>
        <w:rPr>
          <w:rFonts w:hint="eastAsia"/>
        </w:rPr>
        <w:t>（</w:t>
      </w:r>
      <w:r>
        <w:t>1</w:t>
      </w:r>
      <w:r>
        <w:rPr>
          <w:rFonts w:hint="eastAsia"/>
        </w:rPr>
        <w:t>）</w:t>
      </w:r>
      <w:r>
        <w:t>2017.12.20</w:t>
      </w:r>
      <w:r>
        <w:rPr>
          <w:rFonts w:hint="eastAsia"/>
        </w:rPr>
        <w:t>到</w:t>
      </w:r>
      <w:r>
        <w:t xml:space="preserve">2018.01.01  </w:t>
      </w:r>
      <w:r>
        <w:rPr>
          <w:rFonts w:hint="eastAsia"/>
        </w:rPr>
        <w:t>针对题目明确思路，查找与有限元、牛顿迭代法和传输线迭代法相关的文献。</w:t>
      </w:r>
    </w:p>
    <w:p w14:paraId="2D6BA746" w14:textId="77777777" w:rsidR="00C42489" w:rsidRDefault="00C42489" w:rsidP="00C42489">
      <w:pPr>
        <w:spacing w:beforeLines="0" w:afterLines="0"/>
        <w:ind w:leftChars="200" w:left="3840" w:hangingChars="1400" w:hanging="3360"/>
      </w:pPr>
      <w:r>
        <w:rPr>
          <w:rFonts w:hint="eastAsia"/>
        </w:rPr>
        <w:t>（</w:t>
      </w:r>
      <w:r>
        <w:t>2</w:t>
      </w:r>
      <w:r>
        <w:rPr>
          <w:rFonts w:hint="eastAsia"/>
        </w:rPr>
        <w:t>）</w:t>
      </w:r>
      <w:r>
        <w:t>2018.01.01</w:t>
      </w:r>
      <w:r>
        <w:rPr>
          <w:rFonts w:hint="eastAsia"/>
        </w:rPr>
        <w:t>到</w:t>
      </w:r>
      <w:r>
        <w:t xml:space="preserve">2018.01.04 </w:t>
      </w:r>
      <w:r>
        <w:rPr>
          <w:rFonts w:hint="eastAsia"/>
        </w:rPr>
        <w:t>总结整理资料准备开题</w:t>
      </w:r>
    </w:p>
    <w:p w14:paraId="15FCF8D5" w14:textId="77777777" w:rsidR="00C42489" w:rsidRDefault="00C42489" w:rsidP="00C42489">
      <w:pPr>
        <w:spacing w:beforeLines="0" w:afterLines="0"/>
        <w:ind w:leftChars="200" w:left="3840" w:hangingChars="1400" w:hanging="3360"/>
      </w:pPr>
      <w:r>
        <w:rPr>
          <w:rFonts w:hint="eastAsia"/>
        </w:rPr>
        <w:t>（</w:t>
      </w:r>
      <w:r>
        <w:t>3</w:t>
      </w:r>
      <w:r>
        <w:rPr>
          <w:rFonts w:hint="eastAsia"/>
        </w:rPr>
        <w:t>）</w:t>
      </w:r>
      <w:r>
        <w:t>2018.01.04</w:t>
      </w:r>
      <w:r>
        <w:rPr>
          <w:rFonts w:hint="eastAsia"/>
        </w:rPr>
        <w:t>到</w:t>
      </w:r>
      <w:r>
        <w:t xml:space="preserve">2018.04.05 </w:t>
      </w:r>
      <w:r>
        <w:rPr>
          <w:rFonts w:hint="eastAsia"/>
        </w:rPr>
        <w:t>寻找区域分解法和传输线迭代法结合的实现方</w:t>
      </w:r>
      <w:r>
        <w:rPr>
          <w:rFonts w:hint="eastAsia"/>
        </w:rPr>
        <w:lastRenderedPageBreak/>
        <w:t>法，学习</w:t>
      </w:r>
      <w:r>
        <w:t>C++</w:t>
      </w:r>
      <w:r>
        <w:rPr>
          <w:rFonts w:hint="eastAsia"/>
        </w:rPr>
        <w:t>编程</w:t>
      </w:r>
    </w:p>
    <w:p w14:paraId="24E2B309" w14:textId="77777777" w:rsidR="00C42489" w:rsidRDefault="00C42489" w:rsidP="00C42489">
      <w:pPr>
        <w:spacing w:beforeLines="0" w:afterLines="0"/>
        <w:ind w:leftChars="200" w:left="3840" w:hangingChars="1400" w:hanging="3360"/>
      </w:pPr>
      <w:r>
        <w:rPr>
          <w:rFonts w:hint="eastAsia"/>
        </w:rPr>
        <w:t>（</w:t>
      </w:r>
      <w:r>
        <w:t>4</w:t>
      </w:r>
      <w:r>
        <w:rPr>
          <w:rFonts w:hint="eastAsia"/>
        </w:rPr>
        <w:t>）</w:t>
      </w:r>
      <w:r>
        <w:t>2018.04.05</w:t>
      </w:r>
      <w:r>
        <w:rPr>
          <w:rFonts w:hint="eastAsia"/>
        </w:rPr>
        <w:t>到</w:t>
      </w:r>
      <w:r>
        <w:t xml:space="preserve">2018.04.20 </w:t>
      </w:r>
      <w:r>
        <w:rPr>
          <w:rFonts w:hint="eastAsia"/>
        </w:rPr>
        <w:t>编程实现电器静磁场求解算法，分析比较牛顿迭代法，松弛迭代法，传输线迭代法以及他们和商用软件计算结果的异同</w:t>
      </w:r>
    </w:p>
    <w:p w14:paraId="27FB27D4" w14:textId="77777777" w:rsidR="00C42489" w:rsidRDefault="00C42489" w:rsidP="00C42489">
      <w:pPr>
        <w:spacing w:beforeLines="0" w:afterLines="0"/>
        <w:ind w:leftChars="200" w:left="3840" w:hangingChars="1400" w:hanging="3360"/>
      </w:pPr>
      <w:r>
        <w:rPr>
          <w:rFonts w:hint="eastAsia"/>
        </w:rPr>
        <w:t>（</w:t>
      </w:r>
      <w:r>
        <w:t>5</w:t>
      </w:r>
      <w:r>
        <w:rPr>
          <w:rFonts w:hint="eastAsia"/>
        </w:rPr>
        <w:t>）</w:t>
      </w:r>
      <w:r>
        <w:t>2018.04.20</w:t>
      </w:r>
      <w:r>
        <w:rPr>
          <w:rFonts w:hint="eastAsia"/>
        </w:rPr>
        <w:t>到</w:t>
      </w:r>
      <w:r>
        <w:t xml:space="preserve">2018.05.04 </w:t>
      </w:r>
      <w:r>
        <w:rPr>
          <w:rFonts w:hint="eastAsia"/>
        </w:rPr>
        <w:t>学习电磁结构电磁吸力的计算，将其和实测数据进行比较</w:t>
      </w:r>
    </w:p>
    <w:p w14:paraId="6933B566" w14:textId="354CF113" w:rsidR="00C42489" w:rsidDel="009C4D3A" w:rsidRDefault="00C42489" w:rsidP="00C42489">
      <w:pPr>
        <w:pStyle w:val="a8"/>
        <w:spacing w:before="120" w:after="120"/>
        <w:ind w:firstLine="480"/>
        <w:rPr>
          <w:del w:id="111" w:author="Poofee" w:date="2018-01-01T10:13:00Z"/>
          <w:rFonts w:eastAsia="宋体"/>
          <w:sz w:val="24"/>
        </w:rPr>
      </w:pPr>
      <w:r>
        <w:rPr>
          <w:rFonts w:eastAsia="宋体" w:hint="eastAsia"/>
          <w:sz w:val="24"/>
        </w:rPr>
        <w:t>（</w:t>
      </w:r>
      <w:r>
        <w:rPr>
          <w:rFonts w:eastAsia="宋体"/>
          <w:sz w:val="24"/>
        </w:rPr>
        <w:t>6</w:t>
      </w:r>
      <w:r>
        <w:rPr>
          <w:rFonts w:eastAsia="宋体" w:hint="eastAsia"/>
          <w:sz w:val="24"/>
        </w:rPr>
        <w:t>）</w:t>
      </w:r>
      <w:r>
        <w:rPr>
          <w:rFonts w:eastAsia="宋体"/>
          <w:sz w:val="24"/>
        </w:rPr>
        <w:t>2018.05.04</w:t>
      </w:r>
      <w:r>
        <w:rPr>
          <w:rFonts w:eastAsia="宋体" w:hint="eastAsia"/>
          <w:sz w:val="24"/>
        </w:rPr>
        <w:t>到</w:t>
      </w:r>
      <w:r>
        <w:rPr>
          <w:rFonts w:eastAsia="宋体"/>
          <w:sz w:val="24"/>
        </w:rPr>
        <w:t xml:space="preserve">2018.06.20 </w:t>
      </w:r>
      <w:r>
        <w:rPr>
          <w:rFonts w:eastAsia="宋体" w:hint="eastAsia"/>
          <w:sz w:val="24"/>
        </w:rPr>
        <w:t>利用</w:t>
      </w:r>
      <w:r>
        <w:rPr>
          <w:rFonts w:eastAsia="宋体"/>
          <w:sz w:val="24"/>
        </w:rPr>
        <w:t>DD-TLM</w:t>
      </w:r>
      <w:r>
        <w:rPr>
          <w:rFonts w:eastAsia="宋体" w:hint="eastAsia"/>
          <w:sz w:val="24"/>
        </w:rPr>
        <w:t>方法实现电磁机构的参数设计</w:t>
      </w:r>
    </w:p>
    <w:p w14:paraId="7FC2EB88" w14:textId="77777777" w:rsidR="008D7643" w:rsidDel="008D7643" w:rsidRDefault="00C42489" w:rsidP="009C4D3A">
      <w:pPr>
        <w:pStyle w:val="a8"/>
        <w:spacing w:before="120" w:after="120"/>
        <w:rPr>
          <w:del w:id="112" w:author="Poofee" w:date="2017-12-31T20:18:00Z"/>
          <w:rFonts w:hint="eastAsia"/>
          <w:szCs w:val="28"/>
        </w:rPr>
        <w:pPrChange w:id="113" w:author="Poofee" w:date="2018-01-01T10:14:00Z">
          <w:pPr>
            <w:pStyle w:val="a8"/>
            <w:spacing w:before="120" w:after="120"/>
            <w:ind w:firstLine="480"/>
          </w:pPr>
        </w:pPrChange>
      </w:pPr>
      <w:r>
        <w:rPr>
          <w:szCs w:val="28"/>
        </w:rPr>
        <w:t>6</w:t>
      </w:r>
      <w:r>
        <w:rPr>
          <w:rFonts w:hint="eastAsia"/>
          <w:szCs w:val="28"/>
        </w:rPr>
        <w:t>课题已具备和所需的条件、经费</w:t>
      </w:r>
    </w:p>
    <w:p w14:paraId="68CA139D" w14:textId="7FAE2474" w:rsidR="002452EC" w:rsidRDefault="002452EC" w:rsidP="002452EC">
      <w:pPr>
        <w:pStyle w:val="ListParagraph1"/>
        <w:spacing w:before="60" w:after="60"/>
        <w:ind w:left="0" w:firstLineChars="0" w:firstLine="0"/>
        <w:rPr>
          <w:ins w:id="114" w:author="Poofee" w:date="2018-01-01T10:15:00Z"/>
          <w:rFonts w:hint="eastAsia"/>
        </w:rPr>
        <w:pPrChange w:id="115" w:author="Poofee" w:date="2018-01-01T10:16:00Z">
          <w:pPr>
            <w:pStyle w:val="ListParagraph1"/>
            <w:spacing w:before="60" w:after="60"/>
            <w:ind w:firstLineChars="0"/>
          </w:pPr>
        </w:pPrChange>
      </w:pPr>
      <w:ins w:id="116" w:author="Poofee" w:date="2018-01-01T10:16:00Z">
        <w:r>
          <w:rPr>
            <w:rFonts w:hint="eastAsia"/>
          </w:rPr>
          <w:t xml:space="preserve">1) </w:t>
        </w:r>
      </w:ins>
      <w:ins w:id="117" w:author="Poofee" w:date="2018-01-01T10:15:00Z">
        <w:r>
          <w:rPr>
            <w:rFonts w:hint="eastAsia"/>
          </w:rPr>
          <w:t>COMSOL</w:t>
        </w:r>
        <w:r>
          <w:rPr>
            <w:rFonts w:hint="eastAsia"/>
          </w:rPr>
          <w:t>仿真软件，该软件是由国外公司开发用于有限元仿真的软件。用于参考，比较所写程序计算结果和商用软件之间的异同；</w:t>
        </w:r>
      </w:ins>
    </w:p>
    <w:p w14:paraId="5DB5707A" w14:textId="7E22C662" w:rsidR="002452EC" w:rsidRDefault="002452EC" w:rsidP="002452EC">
      <w:pPr>
        <w:pStyle w:val="ListParagraph1"/>
        <w:spacing w:before="60" w:after="60"/>
        <w:ind w:left="0" w:firstLineChars="0" w:firstLine="0"/>
        <w:rPr>
          <w:ins w:id="118" w:author="Poofee" w:date="2018-01-01T10:16:00Z"/>
        </w:rPr>
      </w:pPr>
      <w:ins w:id="119" w:author="Poofee" w:date="2018-01-01T10:16:00Z">
        <w:r>
          <w:t xml:space="preserve">2) </w:t>
        </w:r>
      </w:ins>
      <w:proofErr w:type="spellStart"/>
      <w:ins w:id="120" w:author="Poofee" w:date="2018-01-01T10:15:00Z">
        <w:r>
          <w:rPr>
            <w:rFonts w:hint="eastAsia"/>
          </w:rPr>
          <w:t>Matlab</w:t>
        </w:r>
        <w:proofErr w:type="spellEnd"/>
        <w:r>
          <w:rPr>
            <w:rFonts w:hint="eastAsia"/>
          </w:rPr>
          <w:t>软件，用于辅助计算</w:t>
        </w:r>
      </w:ins>
      <w:ins w:id="121" w:author="Poofee" w:date="2018-01-01T10:16:00Z">
        <w:r>
          <w:rPr>
            <w:rFonts w:hint="eastAsia"/>
          </w:rPr>
          <w:t>；</w:t>
        </w:r>
      </w:ins>
    </w:p>
    <w:p w14:paraId="50A2628D" w14:textId="5F092D7C" w:rsidR="002452EC" w:rsidRDefault="002452EC" w:rsidP="002452EC">
      <w:pPr>
        <w:pStyle w:val="ListParagraph1"/>
        <w:spacing w:before="60" w:after="60"/>
        <w:ind w:left="0" w:firstLineChars="0" w:firstLine="0"/>
        <w:rPr>
          <w:ins w:id="122" w:author="Poofee" w:date="2018-01-01T10:15:00Z"/>
          <w:rFonts w:hint="eastAsia"/>
        </w:rPr>
      </w:pPr>
      <w:ins w:id="123" w:author="Poofee" w:date="2018-01-01T10:16:00Z">
        <w:r>
          <w:t xml:space="preserve">3) </w:t>
        </w:r>
        <w:r>
          <w:rPr>
            <w:rFonts w:hint="eastAsia"/>
          </w:rPr>
          <w:t>高性能仿真工作站一台，配备多核</w:t>
        </w:r>
        <w:r>
          <w:rPr>
            <w:rFonts w:hint="eastAsia"/>
          </w:rPr>
          <w:t>CPU</w:t>
        </w:r>
        <w:r>
          <w:rPr>
            <w:rFonts w:hint="eastAsia"/>
          </w:rPr>
          <w:t>以及</w:t>
        </w:r>
        <w:r>
          <w:rPr>
            <w:rFonts w:hint="eastAsia"/>
          </w:rPr>
          <w:t>GPU</w:t>
        </w:r>
        <w:r>
          <w:rPr>
            <w:rFonts w:hint="eastAsia"/>
          </w:rPr>
          <w:t>。</w:t>
        </w:r>
      </w:ins>
    </w:p>
    <w:p w14:paraId="73D2CCAB" w14:textId="37E5A9C6" w:rsidR="00C42489" w:rsidDel="002452EC" w:rsidRDefault="00C42489" w:rsidP="002452EC">
      <w:pPr>
        <w:pStyle w:val="ListParagraph1"/>
        <w:spacing w:before="60" w:after="60"/>
        <w:ind w:left="0" w:firstLineChars="0" w:firstLine="0"/>
        <w:rPr>
          <w:del w:id="124" w:author="Poofee" w:date="2018-01-01T10:15:00Z"/>
        </w:rPr>
        <w:pPrChange w:id="125" w:author="Poofee" w:date="2018-01-01T10:15:00Z">
          <w:pPr>
            <w:pStyle w:val="ListParagraph1"/>
            <w:numPr>
              <w:numId w:val="3"/>
            </w:numPr>
            <w:spacing w:before="60" w:after="60"/>
            <w:ind w:left="1920" w:firstLineChars="0" w:hanging="360"/>
          </w:pPr>
        </w:pPrChange>
      </w:pPr>
      <w:del w:id="126" w:author="Poofee" w:date="2018-01-01T10:15:00Z">
        <w:r w:rsidDel="002452EC">
          <w:delText>COMSOL</w:delText>
        </w:r>
        <w:r w:rsidDel="002452EC">
          <w:rPr>
            <w:rFonts w:hint="eastAsia"/>
          </w:rPr>
          <w:delText>仿真软件，该软件是由国外公司开发用于有限元仿真的软件。用于参考，比较所写程序计算结果和商用软件之间的异同</w:delText>
        </w:r>
      </w:del>
      <w:del w:id="127" w:author="Poofee" w:date="2017-12-31T20:18:00Z">
        <w:r w:rsidDel="008D7643">
          <w:rPr>
            <w:rFonts w:hint="eastAsia"/>
          </w:rPr>
          <w:delText>。</w:delText>
        </w:r>
      </w:del>
    </w:p>
    <w:p w14:paraId="7902BD85" w14:textId="4D25119B" w:rsidR="00C42489" w:rsidDel="002452EC" w:rsidRDefault="00C42489" w:rsidP="008D7643">
      <w:pPr>
        <w:pStyle w:val="ListParagraph1"/>
        <w:spacing w:before="60" w:after="60"/>
        <w:ind w:left="0" w:firstLineChars="0" w:firstLine="0"/>
        <w:rPr>
          <w:del w:id="128" w:author="Poofee" w:date="2018-01-01T10:15:00Z"/>
        </w:rPr>
        <w:pPrChange w:id="129" w:author="Poofee" w:date="2017-12-31T20:18:00Z">
          <w:pPr>
            <w:pStyle w:val="ListParagraph1"/>
            <w:numPr>
              <w:numId w:val="3"/>
            </w:numPr>
            <w:spacing w:before="60" w:after="60"/>
            <w:ind w:left="1920" w:firstLineChars="0" w:hanging="360"/>
          </w:pPr>
        </w:pPrChange>
      </w:pPr>
      <w:del w:id="130" w:author="Poofee" w:date="2018-01-01T10:15:00Z">
        <w:r w:rsidDel="002452EC">
          <w:delText>Matlab</w:delText>
        </w:r>
        <w:r w:rsidDel="002452EC">
          <w:rPr>
            <w:rFonts w:hint="eastAsia"/>
          </w:rPr>
          <w:delText>软件，用于辅助计算</w:delText>
        </w:r>
      </w:del>
    </w:p>
    <w:p w14:paraId="792D8BD4" w14:textId="1A87DA30" w:rsidR="00C42489" w:rsidDel="002452EC" w:rsidRDefault="00C42489" w:rsidP="008D7643">
      <w:pPr>
        <w:pStyle w:val="ListParagraph1"/>
        <w:spacing w:before="60" w:after="60"/>
        <w:ind w:left="0" w:firstLineChars="0" w:firstLine="0"/>
        <w:rPr>
          <w:del w:id="131" w:author="Poofee" w:date="2018-01-01T10:15:00Z"/>
        </w:rPr>
        <w:pPrChange w:id="132" w:author="Poofee" w:date="2017-12-31T20:18:00Z">
          <w:pPr>
            <w:pStyle w:val="ListParagraph1"/>
            <w:numPr>
              <w:numId w:val="3"/>
            </w:numPr>
            <w:spacing w:before="60" w:after="60"/>
            <w:ind w:left="1920" w:firstLineChars="0" w:hanging="360"/>
          </w:pPr>
        </w:pPrChange>
      </w:pPr>
      <w:del w:id="133" w:author="Poofee" w:date="2018-01-01T10:15:00Z">
        <w:r w:rsidDel="002452EC">
          <w:rPr>
            <w:rFonts w:hint="eastAsia"/>
          </w:rPr>
          <w:delText>高性能</w:delText>
        </w:r>
      </w:del>
      <w:del w:id="134" w:author="Poofee" w:date="2017-12-31T20:20:00Z">
        <w:r w:rsidDel="008D7643">
          <w:rPr>
            <w:rFonts w:hint="eastAsia"/>
          </w:rPr>
          <w:delText>方针</w:delText>
        </w:r>
      </w:del>
      <w:del w:id="135" w:author="Poofee" w:date="2018-01-01T10:15:00Z">
        <w:r w:rsidDel="002452EC">
          <w:rPr>
            <w:rFonts w:hint="eastAsia"/>
          </w:rPr>
          <w:delText>工作站一台，配备多核</w:delText>
        </w:r>
        <w:r w:rsidDel="002452EC">
          <w:delText>CPU</w:delText>
        </w:r>
        <w:r w:rsidDel="002452EC">
          <w:rPr>
            <w:rFonts w:hint="eastAsia"/>
          </w:rPr>
          <w:delText>以及</w:delText>
        </w:r>
        <w:r w:rsidDel="002452EC">
          <w:delText>GPU</w:delText>
        </w:r>
      </w:del>
    </w:p>
    <w:p w14:paraId="635A2F3C" w14:textId="0AAC22D2" w:rsidR="00C42489" w:rsidDel="006E3810" w:rsidRDefault="00C42489" w:rsidP="006E3810">
      <w:pPr>
        <w:pStyle w:val="ListParagraph1"/>
        <w:spacing w:before="60" w:after="60"/>
        <w:ind w:left="0" w:firstLineChars="0" w:firstLine="0"/>
        <w:rPr>
          <w:del w:id="136" w:author="Poofee" w:date="2018-01-01T10:16:00Z"/>
          <w:rFonts w:hint="eastAsia"/>
        </w:rPr>
        <w:pPrChange w:id="137" w:author="Poofee" w:date="2018-01-01T10:16:00Z">
          <w:pPr>
            <w:spacing w:before="60" w:after="60"/>
            <w:ind w:firstLine="480"/>
          </w:pPr>
        </w:pPrChange>
      </w:pPr>
    </w:p>
    <w:p w14:paraId="15D30E4E" w14:textId="77777777" w:rsidR="00C42489" w:rsidRDefault="00C42489" w:rsidP="00C42489">
      <w:pPr>
        <w:pStyle w:val="a8"/>
        <w:spacing w:before="120" w:after="120"/>
        <w:rPr>
          <w:szCs w:val="28"/>
        </w:rPr>
      </w:pPr>
      <w:r>
        <w:rPr>
          <w:szCs w:val="28"/>
        </w:rPr>
        <w:t>7</w:t>
      </w:r>
      <w:r>
        <w:rPr>
          <w:rFonts w:hint="eastAsia"/>
          <w:szCs w:val="28"/>
        </w:rPr>
        <w:t>研究过程中可能遇到的困难和问题，解决的措施</w:t>
      </w:r>
    </w:p>
    <w:p w14:paraId="5CD88353" w14:textId="77777777" w:rsidR="00C42489" w:rsidRDefault="008D7643" w:rsidP="008D7643">
      <w:pPr>
        <w:pStyle w:val="a5"/>
        <w:numPr>
          <w:ilvl w:val="0"/>
          <w:numId w:val="10"/>
        </w:numPr>
        <w:spacing w:before="60" w:after="60"/>
        <w:ind w:firstLineChars="0"/>
        <w:pPrChange w:id="138" w:author="Poofee" w:date="2017-12-31T20:19:00Z">
          <w:pPr>
            <w:spacing w:before="60" w:after="60"/>
            <w:ind w:firstLine="480"/>
          </w:pPr>
        </w:pPrChange>
      </w:pPr>
      <w:ins w:id="139" w:author="Poofee" w:date="2017-12-31T20:19:00Z">
        <w:r>
          <w:rPr>
            <w:rFonts w:hint="eastAsia"/>
          </w:rPr>
          <w:t xml:space="preserve"> </w:t>
        </w:r>
      </w:ins>
      <w:r w:rsidR="00C42489">
        <w:rPr>
          <w:rFonts w:hint="eastAsia"/>
        </w:rPr>
        <w:t>问题：入门编程困难。</w:t>
      </w:r>
    </w:p>
    <w:p w14:paraId="793301CF" w14:textId="77777777" w:rsidR="00C42489" w:rsidRDefault="00C42489" w:rsidP="00C42489">
      <w:pPr>
        <w:spacing w:before="60" w:after="60"/>
        <w:ind w:firstLine="480"/>
      </w:pPr>
      <w:r>
        <w:rPr>
          <w:rFonts w:hint="eastAsia"/>
        </w:rPr>
        <w:t>解决措施：先通过</w:t>
      </w:r>
      <w:r>
        <w:t>Matlab</w:t>
      </w:r>
      <w:r>
        <w:rPr>
          <w:rFonts w:hint="eastAsia"/>
        </w:rPr>
        <w:t>实现三种计算方法，再利用</w:t>
      </w:r>
      <w:r>
        <w:t>C++</w:t>
      </w:r>
      <w:r>
        <w:rPr>
          <w:rFonts w:hint="eastAsia"/>
        </w:rPr>
        <w:t>实现。分网过程借助</w:t>
      </w:r>
      <w:r>
        <w:t>CMOSOL</w:t>
      </w:r>
      <w:r>
        <w:rPr>
          <w:rFonts w:hint="eastAsia"/>
        </w:rPr>
        <w:t>实现，实现对过程的简化。</w:t>
      </w:r>
    </w:p>
    <w:p w14:paraId="34D9494D" w14:textId="77777777" w:rsidR="00C42489" w:rsidRDefault="008D7643" w:rsidP="008D7643">
      <w:pPr>
        <w:pStyle w:val="a5"/>
        <w:numPr>
          <w:ilvl w:val="0"/>
          <w:numId w:val="10"/>
        </w:numPr>
        <w:spacing w:before="60" w:after="60"/>
        <w:ind w:firstLineChars="0"/>
        <w:pPrChange w:id="140" w:author="Poofee" w:date="2017-12-31T20:19:00Z">
          <w:pPr>
            <w:spacing w:before="60" w:after="60"/>
            <w:ind w:firstLine="480"/>
          </w:pPr>
        </w:pPrChange>
      </w:pPr>
      <w:ins w:id="141" w:author="Poofee" w:date="2017-12-31T20:19:00Z">
        <w:r>
          <w:rPr>
            <w:rFonts w:hint="eastAsia"/>
          </w:rPr>
          <w:t xml:space="preserve"> </w:t>
        </w:r>
      </w:ins>
      <w:r w:rsidR="00C42489">
        <w:rPr>
          <w:rFonts w:hint="eastAsia"/>
        </w:rPr>
        <w:t>问题：文中的一些方案只是设想，并未的到实验验证，只是理论上的公式。</w:t>
      </w:r>
    </w:p>
    <w:p w14:paraId="0EDDE66B" w14:textId="77777777" w:rsidR="00C42489" w:rsidRDefault="00C42489" w:rsidP="00C42489">
      <w:pPr>
        <w:spacing w:before="60" w:after="60"/>
        <w:ind w:firstLine="480"/>
      </w:pPr>
      <w:r>
        <w:rPr>
          <w:rFonts w:hint="eastAsia"/>
        </w:rPr>
        <w:t>解决措施：在解决实际问题时，参考实际的情况，对于与设想有偏差的问题多查阅资料，深入探究。</w:t>
      </w:r>
    </w:p>
    <w:p w14:paraId="71DD495F" w14:textId="77777777" w:rsidR="00184A69" w:rsidRPr="00100070" w:rsidRDefault="00C42489" w:rsidP="00C42489">
      <w:pPr>
        <w:pStyle w:val="a8"/>
        <w:spacing w:before="120" w:after="120"/>
      </w:pPr>
      <w:r>
        <w:t>8</w:t>
      </w:r>
      <w:r>
        <w:rPr>
          <w:rFonts w:hint="eastAsia"/>
        </w:rPr>
        <w:t>主要参考文献</w:t>
      </w:r>
    </w:p>
    <w:p w14:paraId="5154ABAF" w14:textId="77777777" w:rsidR="00C42489" w:rsidRDefault="00C42489" w:rsidP="003F56A6">
      <w:pPr>
        <w:spacing w:before="60" w:after="60"/>
        <w:ind w:left="480" w:hangingChars="200" w:hanging="480"/>
        <w:rPr>
          <w:color w:val="000000"/>
        </w:rPr>
      </w:pPr>
      <w:r>
        <w:rPr>
          <w:color w:val="000000"/>
        </w:rPr>
        <w:t xml:space="preserve">[1] </w:t>
      </w:r>
      <w:r w:rsidR="003F56A6">
        <w:rPr>
          <w:color w:val="000000"/>
        </w:rPr>
        <w:t xml:space="preserve">  </w:t>
      </w:r>
      <w:r w:rsidRPr="003F56A6">
        <w:rPr>
          <w:rFonts w:hint="eastAsia"/>
          <w:color w:val="000000"/>
        </w:rPr>
        <w:t>龚曙光</w:t>
      </w:r>
      <w:r w:rsidRPr="003F56A6">
        <w:rPr>
          <w:color w:val="000000"/>
        </w:rPr>
        <w:t xml:space="preserve">, </w:t>
      </w:r>
      <w:r w:rsidRPr="003F56A6">
        <w:rPr>
          <w:rFonts w:hint="eastAsia"/>
          <w:color w:val="000000"/>
        </w:rPr>
        <w:t>邱爱红</w:t>
      </w:r>
      <w:r w:rsidRPr="003F56A6">
        <w:rPr>
          <w:color w:val="000000"/>
        </w:rPr>
        <w:t xml:space="preserve">, </w:t>
      </w:r>
      <w:r w:rsidRPr="003F56A6">
        <w:rPr>
          <w:rFonts w:hint="eastAsia"/>
          <w:color w:val="000000"/>
        </w:rPr>
        <w:t>谢桂兰</w:t>
      </w:r>
      <w:r>
        <w:rPr>
          <w:color w:val="000000"/>
        </w:rPr>
        <w:t>.</w:t>
      </w:r>
      <w:r w:rsidRPr="003F56A6">
        <w:rPr>
          <w:color w:val="000000"/>
        </w:rPr>
        <w:t xml:space="preserve"> </w:t>
      </w:r>
      <w:r w:rsidRPr="003F56A6">
        <w:rPr>
          <w:rFonts w:hint="eastAsia"/>
          <w:color w:val="000000"/>
        </w:rPr>
        <w:t>基于有限元分析的零部件优化设计研究与应用</w:t>
      </w:r>
      <w:r>
        <w:rPr>
          <w:color w:val="000000"/>
        </w:rPr>
        <w:t>.2002</w:t>
      </w:r>
      <w:r>
        <w:rPr>
          <w:rFonts w:hint="eastAsia"/>
          <w:color w:val="000000"/>
        </w:rPr>
        <w:t>年，</w:t>
      </w:r>
      <w:r>
        <w:rPr>
          <w:color w:val="000000"/>
        </w:rPr>
        <w:t>29</w:t>
      </w:r>
      <w:r>
        <w:rPr>
          <w:rFonts w:hint="eastAsia"/>
          <w:color w:val="000000"/>
        </w:rPr>
        <w:t>（</w:t>
      </w:r>
      <w:r>
        <w:rPr>
          <w:color w:val="000000"/>
        </w:rPr>
        <w:t>5</w:t>
      </w:r>
      <w:r>
        <w:rPr>
          <w:rFonts w:hint="eastAsia"/>
          <w:color w:val="000000"/>
        </w:rPr>
        <w:t>）：</w:t>
      </w:r>
      <w:r>
        <w:rPr>
          <w:color w:val="000000"/>
        </w:rPr>
        <w:t>23-28.</w:t>
      </w:r>
    </w:p>
    <w:p w14:paraId="384B4140" w14:textId="77777777" w:rsidR="00C42489" w:rsidRPr="00282CE5" w:rsidRDefault="00C42489" w:rsidP="00282CE5">
      <w:pPr>
        <w:spacing w:before="60" w:after="60"/>
        <w:ind w:left="480" w:hangingChars="200" w:hanging="480"/>
        <w:rPr>
          <w:color w:val="000000"/>
        </w:rPr>
      </w:pPr>
      <w:r>
        <w:rPr>
          <w:color w:val="000000"/>
        </w:rPr>
        <w:t xml:space="preserve">[2] </w:t>
      </w:r>
      <w:r w:rsidR="003F56A6">
        <w:rPr>
          <w:color w:val="000000"/>
        </w:rPr>
        <w:t xml:space="preserve">  </w:t>
      </w:r>
      <w:r w:rsidRPr="00282CE5">
        <w:rPr>
          <w:rFonts w:hint="eastAsia"/>
          <w:color w:val="000000"/>
        </w:rPr>
        <w:t>陈永当</w:t>
      </w:r>
      <w:r w:rsidRPr="00282CE5">
        <w:rPr>
          <w:color w:val="000000"/>
        </w:rPr>
        <w:t xml:space="preserve">, </w:t>
      </w:r>
      <w:r w:rsidRPr="00282CE5">
        <w:rPr>
          <w:rFonts w:hint="eastAsia"/>
          <w:color w:val="000000"/>
        </w:rPr>
        <w:t>鲍志强</w:t>
      </w:r>
      <w:r w:rsidRPr="00282CE5">
        <w:rPr>
          <w:color w:val="000000"/>
        </w:rPr>
        <w:t xml:space="preserve">, </w:t>
      </w:r>
      <w:r w:rsidRPr="00282CE5">
        <w:rPr>
          <w:rFonts w:hint="eastAsia"/>
          <w:color w:val="000000"/>
        </w:rPr>
        <w:t>任慧娟</w:t>
      </w:r>
      <w:r w:rsidRPr="00282CE5">
        <w:rPr>
          <w:color w:val="000000"/>
        </w:rPr>
        <w:t xml:space="preserve">, </w:t>
      </w:r>
      <w:r w:rsidRPr="00282CE5">
        <w:rPr>
          <w:rFonts w:hint="eastAsia"/>
          <w:color w:val="000000"/>
        </w:rPr>
        <w:t>王钰鑫</w:t>
      </w:r>
      <w:r w:rsidRPr="00282CE5">
        <w:rPr>
          <w:color w:val="000000"/>
        </w:rPr>
        <w:t>.</w:t>
      </w:r>
      <w:r w:rsidRPr="00282CE5">
        <w:rPr>
          <w:rFonts w:hint="eastAsia"/>
          <w:color w:val="000000"/>
        </w:rPr>
        <w:t>基于</w:t>
      </w:r>
      <w:r w:rsidRPr="00282CE5">
        <w:rPr>
          <w:color w:val="000000"/>
        </w:rPr>
        <w:t xml:space="preserve">SolidWorks Simulation </w:t>
      </w:r>
      <w:r w:rsidRPr="00282CE5">
        <w:rPr>
          <w:rFonts w:hint="eastAsia"/>
          <w:color w:val="000000"/>
        </w:rPr>
        <w:t>的产品设计有限元分析</w:t>
      </w:r>
      <w:r w:rsidRPr="00282CE5">
        <w:rPr>
          <w:color w:val="000000"/>
        </w:rPr>
        <w:t>.2012</w:t>
      </w:r>
      <w:r w:rsidRPr="00282CE5">
        <w:rPr>
          <w:rFonts w:hint="eastAsia"/>
          <w:color w:val="000000"/>
        </w:rPr>
        <w:t>年</w:t>
      </w:r>
      <w:r w:rsidRPr="00282CE5">
        <w:rPr>
          <w:color w:val="000000"/>
        </w:rPr>
        <w:t>, 22(9):177-180.</w:t>
      </w:r>
    </w:p>
    <w:p w14:paraId="3A130493" w14:textId="77777777" w:rsidR="00C42489" w:rsidRPr="00282CE5" w:rsidRDefault="00C42489" w:rsidP="00282CE5">
      <w:pPr>
        <w:spacing w:before="60" w:after="60"/>
        <w:ind w:left="480" w:hangingChars="200" w:hanging="480"/>
        <w:rPr>
          <w:color w:val="000000"/>
        </w:rPr>
      </w:pPr>
      <w:r w:rsidRPr="00282CE5">
        <w:rPr>
          <w:color w:val="000000"/>
        </w:rPr>
        <w:t xml:space="preserve">[3] </w:t>
      </w:r>
      <w:r w:rsidR="003F56A6">
        <w:rPr>
          <w:color w:val="000000"/>
        </w:rPr>
        <w:t xml:space="preserve"> </w:t>
      </w:r>
      <w:r w:rsidRPr="00282CE5">
        <w:rPr>
          <w:rFonts w:hint="eastAsia"/>
          <w:color w:val="000000"/>
        </w:rPr>
        <w:t>郭志全</w:t>
      </w:r>
      <w:r w:rsidRPr="00282CE5">
        <w:rPr>
          <w:color w:val="000000"/>
        </w:rPr>
        <w:t xml:space="preserve">, </w:t>
      </w:r>
      <w:r w:rsidRPr="00282CE5">
        <w:rPr>
          <w:rFonts w:hint="eastAsia"/>
          <w:color w:val="000000"/>
        </w:rPr>
        <w:t>徐</w:t>
      </w:r>
      <w:proofErr w:type="gramStart"/>
      <w:r w:rsidRPr="00282CE5">
        <w:rPr>
          <w:rFonts w:hint="eastAsia"/>
          <w:color w:val="000000"/>
        </w:rPr>
        <w:t>燕申</w:t>
      </w:r>
      <w:r w:rsidRPr="00282CE5">
        <w:rPr>
          <w:color w:val="000000"/>
        </w:rPr>
        <w:t>,</w:t>
      </w:r>
      <w:proofErr w:type="gramEnd"/>
      <w:r w:rsidR="008A3BAF" w:rsidRPr="00282CE5">
        <w:rPr>
          <w:color w:val="000000"/>
        </w:rPr>
        <w:t xml:space="preserve"> </w:t>
      </w:r>
      <w:r w:rsidRPr="00282CE5">
        <w:rPr>
          <w:rFonts w:hint="eastAsia"/>
          <w:color w:val="000000"/>
        </w:rPr>
        <w:t>张学玲</w:t>
      </w:r>
      <w:r w:rsidRPr="00282CE5">
        <w:rPr>
          <w:color w:val="000000"/>
        </w:rPr>
        <w:t xml:space="preserve">. </w:t>
      </w:r>
      <w:r w:rsidRPr="00282CE5">
        <w:rPr>
          <w:rFonts w:hint="eastAsia"/>
          <w:color w:val="000000"/>
        </w:rPr>
        <w:t>林汉基于有限元的加工中心立柱结构静、动态设</w:t>
      </w:r>
      <w:r w:rsidRPr="00282CE5">
        <w:rPr>
          <w:rFonts w:hint="eastAsia"/>
          <w:color w:val="000000"/>
        </w:rPr>
        <w:lastRenderedPageBreak/>
        <w:t>计</w:t>
      </w:r>
      <w:r w:rsidRPr="00282CE5">
        <w:rPr>
          <w:color w:val="000000"/>
        </w:rPr>
        <w:t>.2006</w:t>
      </w:r>
      <w:r w:rsidRPr="00282CE5">
        <w:rPr>
          <w:rFonts w:hint="eastAsia"/>
          <w:color w:val="000000"/>
        </w:rPr>
        <w:t>年</w:t>
      </w:r>
      <w:r w:rsidRPr="00282CE5">
        <w:rPr>
          <w:color w:val="000000"/>
        </w:rPr>
        <w:t>, 28(2):287-291.</w:t>
      </w:r>
    </w:p>
    <w:p w14:paraId="06A34A75" w14:textId="77777777" w:rsidR="008A3BAF" w:rsidRDefault="008A3BAF" w:rsidP="008A3BAF">
      <w:pPr>
        <w:spacing w:before="60" w:after="60"/>
        <w:ind w:left="480" w:hangingChars="200" w:hanging="480"/>
        <w:rPr>
          <w:color w:val="000000"/>
        </w:rPr>
      </w:pPr>
      <w:r w:rsidRPr="008A3BAF">
        <w:rPr>
          <w:rFonts w:hint="eastAsia"/>
          <w:color w:val="000000"/>
        </w:rPr>
        <w:t>[</w:t>
      </w:r>
      <w:r w:rsidRPr="008A3BAF">
        <w:rPr>
          <w:color w:val="000000"/>
        </w:rPr>
        <w:t xml:space="preserve">4] </w:t>
      </w:r>
      <w:r w:rsidR="003F56A6">
        <w:rPr>
          <w:color w:val="000000"/>
        </w:rPr>
        <w:t xml:space="preserve">  </w:t>
      </w:r>
      <w:r w:rsidRPr="008A3BAF">
        <w:rPr>
          <w:color w:val="000000"/>
        </w:rPr>
        <w:t>X. Wu, N. Shu, L. Li, H. Li, H. Peng. Finite Element Analysis of Thermal Problems in</w:t>
      </w:r>
      <w:r w:rsidR="00282CE5">
        <w:rPr>
          <w:color w:val="000000"/>
        </w:rPr>
        <w:t xml:space="preserve"> </w:t>
      </w:r>
      <w:r w:rsidRPr="008A3BAF">
        <w:rPr>
          <w:color w:val="000000"/>
        </w:rPr>
        <w:t>Gas-Insulated Power Apparatus with Multiple Species Transport Technique.</w:t>
      </w:r>
      <w:r>
        <w:rPr>
          <w:color w:val="000000"/>
        </w:rPr>
        <w:t xml:space="preserve"> IEEE Transactions on Magnetics. 2014, 50(2):</w:t>
      </w:r>
      <w:r w:rsidRPr="008A3BAF">
        <w:rPr>
          <w:color w:val="000000"/>
        </w:rPr>
        <w:t>321-324</w:t>
      </w:r>
      <w:r>
        <w:rPr>
          <w:rFonts w:hint="eastAsia"/>
          <w:color w:val="000000"/>
        </w:rPr>
        <w:t>.</w:t>
      </w:r>
    </w:p>
    <w:p w14:paraId="416C0FD2" w14:textId="77777777" w:rsidR="008A3BAF" w:rsidRPr="00282CE5" w:rsidRDefault="008A3BAF" w:rsidP="00282CE5">
      <w:pPr>
        <w:spacing w:before="60" w:after="60"/>
        <w:ind w:left="480" w:hangingChars="200" w:hanging="480"/>
        <w:rPr>
          <w:color w:val="000000"/>
        </w:rPr>
      </w:pPr>
      <w:r w:rsidRPr="00282CE5">
        <w:rPr>
          <w:rFonts w:hint="eastAsia"/>
          <w:color w:val="000000"/>
        </w:rPr>
        <w:t>[</w:t>
      </w:r>
      <w:r w:rsidRPr="00282CE5">
        <w:rPr>
          <w:color w:val="000000"/>
        </w:rPr>
        <w:t>5]</w:t>
      </w:r>
      <w:r w:rsidRPr="008A3BAF">
        <w:rPr>
          <w:color w:val="000000"/>
        </w:rPr>
        <w:t xml:space="preserve"> </w:t>
      </w:r>
      <w:r w:rsidR="003F56A6">
        <w:rPr>
          <w:color w:val="000000"/>
        </w:rPr>
        <w:t xml:space="preserve">  </w:t>
      </w:r>
      <w:r w:rsidRPr="008A3BAF">
        <w:rPr>
          <w:color w:val="000000"/>
        </w:rPr>
        <w:t xml:space="preserve">Y. </w:t>
      </w:r>
      <w:proofErr w:type="spellStart"/>
      <w:r w:rsidRPr="008A3BAF">
        <w:rPr>
          <w:color w:val="000000"/>
        </w:rPr>
        <w:t>Lefevre</w:t>
      </w:r>
      <w:proofErr w:type="spellEnd"/>
      <w:r w:rsidRPr="00282CE5">
        <w:rPr>
          <w:color w:val="000000"/>
        </w:rPr>
        <w:t>,</w:t>
      </w:r>
      <w:r w:rsidRPr="008A3BAF">
        <w:rPr>
          <w:color w:val="000000"/>
        </w:rPr>
        <w:t xml:space="preserve"> C. </w:t>
      </w:r>
      <w:proofErr w:type="spellStart"/>
      <w:r w:rsidRPr="008A3BAF">
        <w:rPr>
          <w:color w:val="000000"/>
        </w:rPr>
        <w:t>Henaux</w:t>
      </w:r>
      <w:proofErr w:type="spellEnd"/>
      <w:r w:rsidRPr="00282CE5">
        <w:rPr>
          <w:color w:val="000000"/>
        </w:rPr>
        <w:t>,</w:t>
      </w:r>
      <w:r w:rsidRPr="008A3BAF">
        <w:rPr>
          <w:color w:val="000000"/>
        </w:rPr>
        <w:t xml:space="preserve"> J. F. </w:t>
      </w:r>
      <w:proofErr w:type="spellStart"/>
      <w:r w:rsidRPr="008A3BAF">
        <w:rPr>
          <w:color w:val="000000"/>
        </w:rPr>
        <w:t>Llibre</w:t>
      </w:r>
      <w:proofErr w:type="spellEnd"/>
      <w:r w:rsidRPr="00282CE5">
        <w:rPr>
          <w:color w:val="000000"/>
        </w:rPr>
        <w:t xml:space="preserve">. </w:t>
      </w:r>
      <w:r w:rsidRPr="008A3BAF">
        <w:rPr>
          <w:color w:val="000000"/>
        </w:rPr>
        <w:t>Magnetic Field Continuity Conditions in Finite</w:t>
      </w:r>
      <w:r w:rsidR="00282CE5" w:rsidRPr="00282CE5">
        <w:rPr>
          <w:color w:val="000000"/>
        </w:rPr>
        <w:t>-</w:t>
      </w:r>
      <w:r w:rsidRPr="008A3BAF">
        <w:rPr>
          <w:color w:val="000000"/>
        </w:rPr>
        <w:t>Element Analysis</w:t>
      </w:r>
      <w:r w:rsidRPr="00282CE5">
        <w:rPr>
          <w:color w:val="000000"/>
        </w:rPr>
        <w:t>.</w:t>
      </w:r>
      <w:r w:rsidR="00282CE5" w:rsidRPr="00282CE5">
        <w:rPr>
          <w:color w:val="000000"/>
        </w:rPr>
        <w:t xml:space="preserve"> </w:t>
      </w:r>
      <w:r w:rsidRPr="00282CE5">
        <w:rPr>
          <w:color w:val="000000"/>
        </w:rPr>
        <w:t>IEEE Transactions on Magnetics. 201</w:t>
      </w:r>
      <w:r w:rsidR="00282CE5" w:rsidRPr="00282CE5">
        <w:rPr>
          <w:color w:val="000000"/>
        </w:rPr>
        <w:t>7</w:t>
      </w:r>
      <w:r w:rsidRPr="00282CE5">
        <w:rPr>
          <w:color w:val="000000"/>
        </w:rPr>
        <w:t xml:space="preserve">, </w:t>
      </w:r>
      <w:r w:rsidR="00282CE5" w:rsidRPr="00282CE5">
        <w:rPr>
          <w:color w:val="000000"/>
        </w:rPr>
        <w:t>99:1-4</w:t>
      </w:r>
      <w:r w:rsidRPr="00282CE5">
        <w:rPr>
          <w:rFonts w:hint="eastAsia"/>
          <w:color w:val="000000"/>
        </w:rPr>
        <w:t>.</w:t>
      </w:r>
    </w:p>
    <w:p w14:paraId="69A7B04C" w14:textId="77777777" w:rsidR="00282CE5" w:rsidRPr="00282CE5" w:rsidRDefault="00282CE5" w:rsidP="00282CE5">
      <w:pPr>
        <w:spacing w:before="60" w:after="60"/>
        <w:ind w:left="480" w:hangingChars="200" w:hanging="480"/>
        <w:rPr>
          <w:color w:val="000000"/>
        </w:rPr>
      </w:pPr>
      <w:r w:rsidRPr="00282CE5">
        <w:rPr>
          <w:color w:val="000000"/>
        </w:rPr>
        <w:t>[</w:t>
      </w:r>
      <w:r>
        <w:rPr>
          <w:color w:val="000000"/>
        </w:rPr>
        <w:t>6</w:t>
      </w:r>
      <w:r w:rsidRPr="00282CE5">
        <w:rPr>
          <w:color w:val="000000"/>
        </w:rPr>
        <w:t>]</w:t>
      </w:r>
      <w:r w:rsidR="003F56A6">
        <w:rPr>
          <w:color w:val="000000"/>
        </w:rPr>
        <w:t xml:space="preserve"> </w:t>
      </w:r>
      <w:proofErr w:type="spellStart"/>
      <w:r w:rsidRPr="00282CE5">
        <w:rPr>
          <w:color w:val="000000"/>
        </w:rPr>
        <w:t>Sadiku</w:t>
      </w:r>
      <w:proofErr w:type="spellEnd"/>
      <w:r w:rsidRPr="00282CE5">
        <w:rPr>
          <w:color w:val="000000"/>
        </w:rPr>
        <w:t xml:space="preserve"> M N O. Numerical Techniques in Electromagnetics[M]</w:t>
      </w:r>
      <w:r>
        <w:rPr>
          <w:color w:val="000000"/>
        </w:rPr>
        <w:t xml:space="preserve">//. </w:t>
      </w:r>
      <w:r w:rsidRPr="00282CE5">
        <w:rPr>
          <w:color w:val="000000"/>
        </w:rPr>
        <w:t>[</w:t>
      </w:r>
      <w:proofErr w:type="spellStart"/>
      <w:r w:rsidRPr="00282CE5">
        <w:rPr>
          <w:color w:val="000000"/>
        </w:rPr>
        <w:t>S.</w:t>
      </w:r>
      <w:r>
        <w:rPr>
          <w:color w:val="000000"/>
        </w:rPr>
        <w:t>l</w:t>
      </w:r>
      <w:r w:rsidRPr="00282CE5">
        <w:rPr>
          <w:color w:val="000000"/>
        </w:rPr>
        <w:t>.</w:t>
      </w:r>
      <w:proofErr w:type="spellEnd"/>
      <w:r w:rsidRPr="00282CE5">
        <w:rPr>
          <w:color w:val="000000"/>
        </w:rPr>
        <w:t>]: CRC Press,</w:t>
      </w:r>
      <w:r>
        <w:rPr>
          <w:color w:val="000000"/>
        </w:rPr>
        <w:t>2000:134-232.</w:t>
      </w:r>
    </w:p>
    <w:p w14:paraId="6123389C" w14:textId="77777777" w:rsidR="00282CE5" w:rsidRDefault="00282CE5" w:rsidP="00282CE5">
      <w:pPr>
        <w:spacing w:before="60" w:after="60"/>
        <w:ind w:left="480" w:hangingChars="200" w:hanging="480"/>
        <w:rPr>
          <w:color w:val="000000"/>
        </w:rPr>
      </w:pPr>
      <w:r w:rsidRPr="00282CE5">
        <w:rPr>
          <w:color w:val="000000"/>
        </w:rPr>
        <w:t>[</w:t>
      </w:r>
      <w:r>
        <w:rPr>
          <w:color w:val="000000"/>
        </w:rPr>
        <w:t>7</w:t>
      </w:r>
      <w:r w:rsidRPr="00282CE5">
        <w:rPr>
          <w:color w:val="000000"/>
        </w:rPr>
        <w:t xml:space="preserve">] </w:t>
      </w:r>
      <w:proofErr w:type="spellStart"/>
      <w:r w:rsidRPr="00282CE5">
        <w:rPr>
          <w:color w:val="000000"/>
        </w:rPr>
        <w:t>Elsherbeni</w:t>
      </w:r>
      <w:proofErr w:type="spellEnd"/>
      <w:r>
        <w:rPr>
          <w:color w:val="000000"/>
        </w:rPr>
        <w:t xml:space="preserve"> A Z</w:t>
      </w:r>
      <w:r w:rsidRPr="00282CE5">
        <w:rPr>
          <w:color w:val="000000"/>
        </w:rPr>
        <w:t>,</w:t>
      </w:r>
      <w:r>
        <w:rPr>
          <w:color w:val="000000"/>
        </w:rPr>
        <w:t xml:space="preserve"> </w:t>
      </w:r>
      <w:r w:rsidRPr="00282CE5">
        <w:rPr>
          <w:color w:val="000000"/>
        </w:rPr>
        <w:t>Demir</w:t>
      </w:r>
      <w:r>
        <w:rPr>
          <w:color w:val="000000"/>
        </w:rPr>
        <w:t xml:space="preserve"> V</w:t>
      </w:r>
      <w:r w:rsidRPr="00282CE5">
        <w:rPr>
          <w:color w:val="000000"/>
        </w:rPr>
        <w:t>. The finite-difference time-domain method for electromagnetics</w:t>
      </w:r>
      <w:r>
        <w:rPr>
          <w:rFonts w:hint="eastAsia"/>
          <w:color w:val="000000"/>
        </w:rPr>
        <w:t xml:space="preserve"> </w:t>
      </w:r>
      <w:r w:rsidRPr="00282CE5">
        <w:rPr>
          <w:color w:val="000000"/>
        </w:rPr>
        <w:t>with MATLAB simulations[J], 2016.</w:t>
      </w:r>
    </w:p>
    <w:p w14:paraId="1F3FB32F" w14:textId="77777777" w:rsidR="003F56A6" w:rsidRDefault="003F56A6" w:rsidP="003F56A6">
      <w:pPr>
        <w:spacing w:before="60" w:after="60"/>
        <w:ind w:left="480" w:hangingChars="200" w:hanging="480"/>
        <w:rPr>
          <w:color w:val="000000"/>
        </w:rPr>
      </w:pPr>
      <w:r w:rsidRPr="003F56A6">
        <w:rPr>
          <w:color w:val="000000"/>
        </w:rPr>
        <w:t>[</w:t>
      </w:r>
      <w:r>
        <w:rPr>
          <w:rFonts w:hint="eastAsia"/>
          <w:color w:val="000000"/>
        </w:rPr>
        <w:t>8</w:t>
      </w:r>
      <w:r w:rsidRPr="003F56A6">
        <w:rPr>
          <w:color w:val="000000"/>
        </w:rPr>
        <w:t xml:space="preserve">] </w:t>
      </w:r>
      <w:r>
        <w:rPr>
          <w:color w:val="000000"/>
        </w:rPr>
        <w:t xml:space="preserve">  </w:t>
      </w:r>
      <w:r w:rsidRPr="003F56A6">
        <w:rPr>
          <w:color w:val="000000"/>
        </w:rPr>
        <w:t xml:space="preserve">Madsen N K, </w:t>
      </w:r>
      <w:proofErr w:type="spellStart"/>
      <w:r w:rsidRPr="003F56A6">
        <w:rPr>
          <w:color w:val="000000"/>
        </w:rPr>
        <w:t>Ziolkowski</w:t>
      </w:r>
      <w:proofErr w:type="spellEnd"/>
      <w:r w:rsidRPr="003F56A6">
        <w:rPr>
          <w:color w:val="000000"/>
        </w:rPr>
        <w:t xml:space="preserve"> R W. A three-dimensional modified finite volume technique</w:t>
      </w:r>
      <w:r>
        <w:rPr>
          <w:color w:val="000000"/>
        </w:rPr>
        <w:t xml:space="preserve"> </w:t>
      </w:r>
      <w:r w:rsidRPr="003F56A6">
        <w:rPr>
          <w:color w:val="000000"/>
        </w:rPr>
        <w:t>for</w:t>
      </w:r>
      <w:r>
        <w:rPr>
          <w:rFonts w:hint="eastAsia"/>
          <w:color w:val="000000"/>
        </w:rPr>
        <w:t xml:space="preserve"> </w:t>
      </w:r>
      <w:r w:rsidRPr="003F56A6">
        <w:rPr>
          <w:color w:val="000000"/>
        </w:rPr>
        <w:t>Maxwell</w:t>
      </w:r>
      <w:r>
        <w:rPr>
          <w:color w:val="000000"/>
        </w:rPr>
        <w:t>’</w:t>
      </w:r>
      <w:r w:rsidRPr="003F56A6">
        <w:rPr>
          <w:color w:val="000000"/>
        </w:rPr>
        <w:t>s equations[J]. Electromagnetics, 1990, 10(1-2)</w:t>
      </w:r>
      <w:r>
        <w:rPr>
          <w:color w:val="000000"/>
        </w:rPr>
        <w:t>:147-161.</w:t>
      </w:r>
    </w:p>
    <w:p w14:paraId="69C9C4E0" w14:textId="77777777" w:rsidR="0021483C" w:rsidRDefault="0021483C" w:rsidP="0021483C">
      <w:pPr>
        <w:spacing w:before="60" w:after="60"/>
        <w:ind w:left="480" w:hangingChars="200" w:hanging="480"/>
        <w:rPr>
          <w:color w:val="000000"/>
        </w:rPr>
      </w:pPr>
      <w:r>
        <w:rPr>
          <w:rFonts w:hint="eastAsia"/>
          <w:color w:val="000000"/>
        </w:rPr>
        <w:t>[</w:t>
      </w:r>
      <w:r>
        <w:rPr>
          <w:color w:val="000000"/>
        </w:rPr>
        <w:t xml:space="preserve">9]   </w:t>
      </w:r>
      <w:r w:rsidRPr="0021483C">
        <w:rPr>
          <w:color w:val="000000"/>
        </w:rPr>
        <w:t xml:space="preserve">Ren D Q, Park T, </w:t>
      </w:r>
      <w:proofErr w:type="spellStart"/>
      <w:r w:rsidRPr="0021483C">
        <w:rPr>
          <w:color w:val="000000"/>
        </w:rPr>
        <w:t>Mirican</w:t>
      </w:r>
      <w:proofErr w:type="spellEnd"/>
      <w:r w:rsidRPr="0021483C">
        <w:rPr>
          <w:color w:val="000000"/>
        </w:rPr>
        <w:t xml:space="preserve"> B, et al. A Methodology for Performance Modeling and Simulation</w:t>
      </w:r>
      <w:r>
        <w:rPr>
          <w:rFonts w:hint="eastAsia"/>
          <w:color w:val="000000"/>
        </w:rPr>
        <w:t xml:space="preserve"> </w:t>
      </w:r>
      <w:r w:rsidRPr="0021483C">
        <w:rPr>
          <w:color w:val="000000"/>
        </w:rPr>
        <w:t>Validation of Parallel 3-D Finite Element Mesh Refinement</w:t>
      </w:r>
      <w:r>
        <w:rPr>
          <w:color w:val="000000"/>
        </w:rPr>
        <w:t xml:space="preserve"> </w:t>
      </w:r>
      <w:r w:rsidRPr="0021483C">
        <w:rPr>
          <w:color w:val="000000"/>
        </w:rPr>
        <w:t>with Tetrahedra[J].</w:t>
      </w:r>
      <w:r>
        <w:rPr>
          <w:rFonts w:hint="eastAsia"/>
          <w:color w:val="000000"/>
        </w:rPr>
        <w:t xml:space="preserve"> </w:t>
      </w:r>
      <w:r w:rsidRPr="0021483C">
        <w:rPr>
          <w:color w:val="000000"/>
        </w:rPr>
        <w:t>IEEE Trans.</w:t>
      </w:r>
      <w:r>
        <w:rPr>
          <w:color w:val="000000"/>
        </w:rPr>
        <w:t xml:space="preserve"> </w:t>
      </w:r>
      <w:r w:rsidRPr="0021483C">
        <w:rPr>
          <w:color w:val="000000"/>
        </w:rPr>
        <w:t>on Magnetics, 2008, 44(6)</w:t>
      </w:r>
      <w:r>
        <w:rPr>
          <w:color w:val="000000"/>
        </w:rPr>
        <w:t>:</w:t>
      </w:r>
      <w:r w:rsidRPr="0021483C">
        <w:rPr>
          <w:color w:val="000000"/>
        </w:rPr>
        <w:t>1406</w:t>
      </w:r>
      <w:r>
        <w:rPr>
          <w:color w:val="000000"/>
        </w:rPr>
        <w:t>-</w:t>
      </w:r>
      <w:r w:rsidRPr="0021483C">
        <w:rPr>
          <w:color w:val="000000"/>
        </w:rPr>
        <w:t>1409.</w:t>
      </w:r>
    </w:p>
    <w:p w14:paraId="7C92A50E" w14:textId="77777777" w:rsidR="0021483C" w:rsidRDefault="0021483C" w:rsidP="0021483C">
      <w:pPr>
        <w:spacing w:before="60" w:after="60"/>
        <w:ind w:left="480" w:hangingChars="200" w:hanging="480"/>
        <w:rPr>
          <w:color w:val="000000"/>
        </w:rPr>
      </w:pPr>
      <w:r w:rsidRPr="0021483C">
        <w:rPr>
          <w:color w:val="000000"/>
        </w:rPr>
        <w:t>[</w:t>
      </w:r>
      <w:r>
        <w:rPr>
          <w:color w:val="000000"/>
        </w:rPr>
        <w:t>10</w:t>
      </w:r>
      <w:r w:rsidRPr="0021483C">
        <w:rPr>
          <w:color w:val="000000"/>
        </w:rPr>
        <w:t xml:space="preserve">] </w:t>
      </w:r>
      <w:r w:rsidR="003E32D5">
        <w:rPr>
          <w:color w:val="000000"/>
        </w:rPr>
        <w:t xml:space="preserve">  </w:t>
      </w:r>
      <w:proofErr w:type="spellStart"/>
      <w:r w:rsidRPr="0021483C">
        <w:rPr>
          <w:color w:val="000000"/>
        </w:rPr>
        <w:t>Markall</w:t>
      </w:r>
      <w:proofErr w:type="spellEnd"/>
      <w:r w:rsidRPr="0021483C">
        <w:rPr>
          <w:color w:val="000000"/>
        </w:rPr>
        <w:t xml:space="preserve"> G, </w:t>
      </w:r>
      <w:proofErr w:type="spellStart"/>
      <w:r w:rsidRPr="0021483C">
        <w:rPr>
          <w:color w:val="000000"/>
        </w:rPr>
        <w:t>Slemmer</w:t>
      </w:r>
      <w:proofErr w:type="spellEnd"/>
      <w:r w:rsidRPr="0021483C">
        <w:rPr>
          <w:color w:val="000000"/>
        </w:rPr>
        <w:t xml:space="preserve"> A, Ham D, et al. Finite element assembly strategies on multi-core and</w:t>
      </w:r>
      <w:r>
        <w:rPr>
          <w:rFonts w:hint="eastAsia"/>
          <w:color w:val="000000"/>
        </w:rPr>
        <w:t xml:space="preserve"> </w:t>
      </w:r>
      <w:r w:rsidRPr="0021483C">
        <w:rPr>
          <w:color w:val="000000"/>
        </w:rPr>
        <w:t>many-core architectures[J]. International Journal for Numerical Methods in Fluids, 2013,71(1)</w:t>
      </w:r>
      <w:r>
        <w:rPr>
          <w:color w:val="000000"/>
        </w:rPr>
        <w:t>:</w:t>
      </w:r>
      <w:r w:rsidRPr="0021483C">
        <w:rPr>
          <w:color w:val="000000"/>
        </w:rPr>
        <w:t>80</w:t>
      </w:r>
      <w:r>
        <w:rPr>
          <w:color w:val="000000"/>
        </w:rPr>
        <w:t>-</w:t>
      </w:r>
      <w:r w:rsidRPr="0021483C">
        <w:rPr>
          <w:color w:val="000000"/>
        </w:rPr>
        <w:t>97.</w:t>
      </w:r>
    </w:p>
    <w:p w14:paraId="20D30891" w14:textId="77777777" w:rsidR="0021483C" w:rsidRDefault="0021483C" w:rsidP="00BE450C">
      <w:pPr>
        <w:spacing w:before="60" w:after="60"/>
        <w:ind w:left="480" w:hangingChars="200" w:hanging="480"/>
        <w:rPr>
          <w:color w:val="000000"/>
        </w:rPr>
      </w:pPr>
      <w:r w:rsidRPr="0021483C">
        <w:rPr>
          <w:color w:val="000000"/>
        </w:rPr>
        <w:t>[</w:t>
      </w:r>
      <w:r w:rsidR="00BE450C">
        <w:rPr>
          <w:color w:val="000000"/>
        </w:rPr>
        <w:t>11</w:t>
      </w:r>
      <w:r w:rsidRPr="0021483C">
        <w:rPr>
          <w:color w:val="000000"/>
        </w:rPr>
        <w:t xml:space="preserve">] </w:t>
      </w:r>
      <w:r w:rsidR="003E32D5">
        <w:rPr>
          <w:color w:val="000000"/>
        </w:rPr>
        <w:t xml:space="preserve">  </w:t>
      </w:r>
      <w:r w:rsidRPr="0021483C">
        <w:rPr>
          <w:color w:val="000000"/>
        </w:rPr>
        <w:t>Flack T J, Knight R E. On the domain decomposition and transmission line modelling</w:t>
      </w:r>
      <w:r w:rsidR="00BE450C">
        <w:rPr>
          <w:rFonts w:hint="eastAsia"/>
          <w:color w:val="000000"/>
        </w:rPr>
        <w:t xml:space="preserve"> </w:t>
      </w:r>
      <w:r w:rsidRPr="0021483C">
        <w:rPr>
          <w:color w:val="000000"/>
        </w:rPr>
        <w:t>finite</w:t>
      </w:r>
      <w:r w:rsidR="00BE450C">
        <w:rPr>
          <w:color w:val="000000"/>
        </w:rPr>
        <w:t xml:space="preserve"> </w:t>
      </w:r>
      <w:r w:rsidRPr="0021483C">
        <w:rPr>
          <w:color w:val="000000"/>
        </w:rPr>
        <w:t>element method for time-domain induction motor analysis[J]. IEEE Transactions on</w:t>
      </w:r>
      <w:r w:rsidR="00BE450C">
        <w:rPr>
          <w:rFonts w:hint="eastAsia"/>
          <w:color w:val="000000"/>
        </w:rPr>
        <w:t xml:space="preserve"> </w:t>
      </w:r>
      <w:r w:rsidRPr="0021483C">
        <w:rPr>
          <w:color w:val="000000"/>
        </w:rPr>
        <w:t>Magnetics, 1999, 35(3)</w:t>
      </w:r>
      <w:r w:rsidR="00BE450C">
        <w:rPr>
          <w:color w:val="000000"/>
        </w:rPr>
        <w:t>:</w:t>
      </w:r>
      <w:r w:rsidRPr="0021483C">
        <w:rPr>
          <w:color w:val="000000"/>
        </w:rPr>
        <w:t>1290</w:t>
      </w:r>
      <w:r w:rsidR="00BE450C">
        <w:rPr>
          <w:color w:val="000000"/>
        </w:rPr>
        <w:t>-</w:t>
      </w:r>
      <w:r w:rsidRPr="0021483C">
        <w:rPr>
          <w:color w:val="000000"/>
        </w:rPr>
        <w:t>1293.</w:t>
      </w:r>
    </w:p>
    <w:p w14:paraId="5AFC6D87" w14:textId="77777777" w:rsidR="00BE450C" w:rsidRPr="00BE450C" w:rsidRDefault="00BE450C" w:rsidP="00BE450C">
      <w:pPr>
        <w:spacing w:before="60" w:after="60"/>
        <w:ind w:left="480" w:hangingChars="200" w:hanging="480"/>
        <w:rPr>
          <w:color w:val="000000"/>
        </w:rPr>
      </w:pPr>
      <w:r w:rsidRPr="00BE450C">
        <w:rPr>
          <w:color w:val="000000"/>
        </w:rPr>
        <w:t>[</w:t>
      </w:r>
      <w:r>
        <w:rPr>
          <w:color w:val="000000"/>
        </w:rPr>
        <w:t>12</w:t>
      </w:r>
      <w:r w:rsidRPr="00BE450C">
        <w:rPr>
          <w:color w:val="000000"/>
        </w:rPr>
        <w:t xml:space="preserve">] </w:t>
      </w:r>
      <w:r w:rsidR="003E32D5">
        <w:rPr>
          <w:color w:val="000000"/>
        </w:rPr>
        <w:t xml:space="preserve">  </w:t>
      </w:r>
      <w:proofErr w:type="spellStart"/>
      <w:r w:rsidRPr="00BE450C">
        <w:rPr>
          <w:color w:val="000000"/>
        </w:rPr>
        <w:t>Rischmuller</w:t>
      </w:r>
      <w:proofErr w:type="spellEnd"/>
      <w:r w:rsidRPr="00BE450C">
        <w:rPr>
          <w:color w:val="000000"/>
        </w:rPr>
        <w:t xml:space="preserve"> V, Haas M, </w:t>
      </w:r>
      <w:proofErr w:type="spellStart"/>
      <w:r w:rsidRPr="00BE450C">
        <w:rPr>
          <w:color w:val="000000"/>
        </w:rPr>
        <w:t>Kurz</w:t>
      </w:r>
      <w:proofErr w:type="spellEnd"/>
      <w:r w:rsidRPr="00BE450C">
        <w:rPr>
          <w:color w:val="000000"/>
        </w:rPr>
        <w:t xml:space="preserve"> S, et al. 3D transient analysis of electromechanical devices</w:t>
      </w:r>
      <w:r>
        <w:rPr>
          <w:rFonts w:hint="eastAsia"/>
          <w:color w:val="000000"/>
        </w:rPr>
        <w:t xml:space="preserve"> </w:t>
      </w:r>
      <w:r w:rsidRPr="00BE450C">
        <w:rPr>
          <w:color w:val="000000"/>
        </w:rPr>
        <w:t>using parallel BEM coupled to FEM[J]. IEEE Trans. on Magnetics, 2000, 36(4)</w:t>
      </w:r>
      <w:r>
        <w:rPr>
          <w:color w:val="000000"/>
        </w:rPr>
        <w:t>:</w:t>
      </w:r>
      <w:r w:rsidRPr="00BE450C">
        <w:rPr>
          <w:color w:val="000000"/>
        </w:rPr>
        <w:t>1360</w:t>
      </w:r>
      <w:r>
        <w:rPr>
          <w:color w:val="000000"/>
        </w:rPr>
        <w:t>-</w:t>
      </w:r>
      <w:r w:rsidRPr="00BE450C">
        <w:rPr>
          <w:color w:val="000000"/>
        </w:rPr>
        <w:t>1363.</w:t>
      </w:r>
    </w:p>
    <w:p w14:paraId="2102BF7E" w14:textId="77777777" w:rsidR="00BE450C" w:rsidRPr="00282CE5" w:rsidRDefault="00BE450C" w:rsidP="00BE450C">
      <w:pPr>
        <w:spacing w:before="60" w:after="60"/>
        <w:ind w:left="480" w:hangingChars="200" w:hanging="480"/>
        <w:rPr>
          <w:color w:val="000000"/>
        </w:rPr>
      </w:pPr>
      <w:r w:rsidRPr="00BE450C">
        <w:rPr>
          <w:color w:val="000000"/>
        </w:rPr>
        <w:t>[</w:t>
      </w:r>
      <w:r>
        <w:rPr>
          <w:color w:val="000000"/>
        </w:rPr>
        <w:t>13</w:t>
      </w:r>
      <w:r w:rsidRPr="00BE450C">
        <w:rPr>
          <w:color w:val="000000"/>
        </w:rPr>
        <w:t>] Knight A M. Time-stepped eddy-current analysis of induction machines with transmission</w:t>
      </w:r>
      <w:r>
        <w:rPr>
          <w:rFonts w:hint="eastAsia"/>
          <w:color w:val="000000"/>
        </w:rPr>
        <w:t xml:space="preserve"> </w:t>
      </w:r>
      <w:r w:rsidRPr="00BE450C">
        <w:rPr>
          <w:color w:val="000000"/>
        </w:rPr>
        <w:t>line modeling and domain decomposition[J]. IEEE Transactions on Magnetics, 2003,</w:t>
      </w:r>
      <w:r>
        <w:rPr>
          <w:rFonts w:hint="eastAsia"/>
          <w:color w:val="000000"/>
        </w:rPr>
        <w:t xml:space="preserve"> </w:t>
      </w:r>
      <w:r w:rsidRPr="00BE450C">
        <w:rPr>
          <w:color w:val="000000"/>
        </w:rPr>
        <w:t>39(4)</w:t>
      </w:r>
      <w:r>
        <w:rPr>
          <w:color w:val="000000"/>
        </w:rPr>
        <w:t>:</w:t>
      </w:r>
      <w:r w:rsidRPr="00BE450C">
        <w:rPr>
          <w:color w:val="000000"/>
        </w:rPr>
        <w:t>2030</w:t>
      </w:r>
      <w:r>
        <w:rPr>
          <w:color w:val="000000"/>
        </w:rPr>
        <w:t>-</w:t>
      </w:r>
      <w:r w:rsidRPr="00BE450C">
        <w:rPr>
          <w:color w:val="000000"/>
        </w:rPr>
        <w:t>2035.</w:t>
      </w:r>
    </w:p>
    <w:p w14:paraId="01790A63" w14:textId="77777777" w:rsidR="00C42489" w:rsidRPr="003E32D5" w:rsidRDefault="00C42489" w:rsidP="003E32D5">
      <w:pPr>
        <w:spacing w:before="60" w:after="60"/>
        <w:ind w:left="480" w:hangingChars="200" w:hanging="480"/>
        <w:rPr>
          <w:color w:val="000000"/>
        </w:rPr>
      </w:pPr>
      <w:r w:rsidRPr="003E32D5">
        <w:rPr>
          <w:color w:val="000000"/>
        </w:rPr>
        <w:t>[</w:t>
      </w:r>
      <w:r w:rsidR="003E32D5" w:rsidRPr="003E32D5">
        <w:rPr>
          <w:rFonts w:hint="eastAsia"/>
          <w:color w:val="000000"/>
        </w:rPr>
        <w:t>14</w:t>
      </w:r>
      <w:r w:rsidRPr="003E32D5">
        <w:rPr>
          <w:color w:val="000000"/>
        </w:rPr>
        <w:t>]</w:t>
      </w:r>
      <w:r w:rsidR="003E32D5" w:rsidRPr="003E32D5">
        <w:rPr>
          <w:color w:val="000000"/>
        </w:rPr>
        <w:t xml:space="preserve">  </w:t>
      </w:r>
      <w:proofErr w:type="gramStart"/>
      <w:r w:rsidRPr="003E32D5">
        <w:rPr>
          <w:rFonts w:hint="eastAsia"/>
          <w:color w:val="000000"/>
        </w:rPr>
        <w:t>颜威利</w:t>
      </w:r>
      <w:proofErr w:type="gramEnd"/>
      <w:r w:rsidRPr="003E32D5">
        <w:rPr>
          <w:color w:val="000000"/>
        </w:rPr>
        <w:t>.</w:t>
      </w:r>
      <w:r w:rsidRPr="003E32D5">
        <w:rPr>
          <w:rFonts w:hint="eastAsia"/>
          <w:color w:val="000000"/>
        </w:rPr>
        <w:t>电气工程电磁场数值分析</w:t>
      </w:r>
      <w:r w:rsidRPr="003E32D5">
        <w:rPr>
          <w:color w:val="000000"/>
        </w:rPr>
        <w:t xml:space="preserve">. </w:t>
      </w:r>
      <w:r w:rsidRPr="003E32D5">
        <w:rPr>
          <w:rFonts w:hint="eastAsia"/>
          <w:color w:val="000000"/>
        </w:rPr>
        <w:t>机械工业出版社</w:t>
      </w:r>
      <w:r w:rsidRPr="003E32D5">
        <w:rPr>
          <w:color w:val="000000"/>
        </w:rPr>
        <w:t>,2005.</w:t>
      </w:r>
    </w:p>
    <w:p w14:paraId="1B9021A1" w14:textId="77777777" w:rsidR="00670718" w:rsidRDefault="00670718" w:rsidP="00670718">
      <w:pPr>
        <w:spacing w:before="60" w:after="60"/>
        <w:ind w:left="480" w:hangingChars="200" w:hanging="480"/>
        <w:rPr>
          <w:color w:val="000000"/>
        </w:rPr>
      </w:pPr>
      <w:r>
        <w:rPr>
          <w:color w:val="000000"/>
        </w:rPr>
        <w:t>[</w:t>
      </w:r>
      <w:r w:rsidR="003E32D5">
        <w:rPr>
          <w:rFonts w:hint="eastAsia"/>
          <w:color w:val="000000"/>
        </w:rPr>
        <w:t>15</w:t>
      </w:r>
      <w:r>
        <w:rPr>
          <w:color w:val="000000"/>
        </w:rPr>
        <w:t>]</w:t>
      </w:r>
      <w:r w:rsidR="003E32D5">
        <w:rPr>
          <w:color w:val="000000"/>
        </w:rPr>
        <w:t xml:space="preserve"> </w:t>
      </w:r>
      <w:r w:rsidR="00C97B87" w:rsidRPr="003E32D5">
        <w:rPr>
          <w:color w:val="000000"/>
        </w:rPr>
        <w:t>陈金玉</w:t>
      </w:r>
      <w:r w:rsidR="00C97B87" w:rsidRPr="003E32D5">
        <w:rPr>
          <w:color w:val="000000"/>
        </w:rPr>
        <w:t xml:space="preserve">, </w:t>
      </w:r>
      <w:r w:rsidR="00C97B87" w:rsidRPr="003E32D5">
        <w:rPr>
          <w:color w:val="000000"/>
        </w:rPr>
        <w:t>杨来侠</w:t>
      </w:r>
      <w:r w:rsidR="00C97B87" w:rsidRPr="003E32D5">
        <w:rPr>
          <w:rFonts w:hint="eastAsia"/>
          <w:color w:val="000000"/>
        </w:rPr>
        <w:t>.</w:t>
      </w:r>
      <w:r w:rsidR="00C97B87" w:rsidRPr="003E32D5">
        <w:rPr>
          <w:color w:val="000000"/>
        </w:rPr>
        <w:t xml:space="preserve"> </w:t>
      </w:r>
      <w:r w:rsidRPr="003E32D5">
        <w:rPr>
          <w:color w:val="000000"/>
        </w:rPr>
        <w:t>基于</w:t>
      </w:r>
      <w:r w:rsidRPr="003E32D5">
        <w:rPr>
          <w:color w:val="000000"/>
        </w:rPr>
        <w:t xml:space="preserve"> ANSYS WORKBENCH </w:t>
      </w:r>
      <w:r w:rsidRPr="003E32D5">
        <w:rPr>
          <w:color w:val="000000"/>
        </w:rPr>
        <w:t>手机外壳有限元网格划分研究</w:t>
      </w:r>
      <w:r w:rsidR="00C97B87" w:rsidRPr="003E32D5">
        <w:rPr>
          <w:rFonts w:hint="eastAsia"/>
          <w:color w:val="000000"/>
        </w:rPr>
        <w:t>.</w:t>
      </w:r>
      <w:r w:rsidR="00C97B87" w:rsidRPr="003E32D5">
        <w:rPr>
          <w:color w:val="000000"/>
        </w:rPr>
        <w:t>2008</w:t>
      </w:r>
      <w:r w:rsidR="00C97B87" w:rsidRPr="003E32D5">
        <w:rPr>
          <w:rFonts w:hint="eastAsia"/>
          <w:color w:val="000000"/>
        </w:rPr>
        <w:t>年</w:t>
      </w:r>
      <w:r w:rsidR="00C97B87" w:rsidRPr="003E32D5">
        <w:rPr>
          <w:rFonts w:hint="eastAsia"/>
          <w:color w:val="000000"/>
        </w:rPr>
        <w:t>,</w:t>
      </w:r>
      <w:r w:rsidR="00C97B87" w:rsidRPr="003E32D5">
        <w:rPr>
          <w:color w:val="000000"/>
        </w:rPr>
        <w:t>1:58-60.</w:t>
      </w:r>
    </w:p>
    <w:p w14:paraId="0366D0AB" w14:textId="77777777" w:rsidR="00C42489" w:rsidRPr="003E32D5" w:rsidRDefault="00592D9D" w:rsidP="003E32D5">
      <w:pPr>
        <w:spacing w:before="60" w:after="60"/>
        <w:ind w:left="480" w:hangingChars="200" w:hanging="480"/>
        <w:rPr>
          <w:color w:val="000000"/>
        </w:rPr>
      </w:pPr>
      <w:r w:rsidRPr="003E32D5">
        <w:rPr>
          <w:rFonts w:hint="eastAsia"/>
          <w:color w:val="000000"/>
        </w:rPr>
        <w:t>[</w:t>
      </w:r>
      <w:r w:rsidR="003E32D5" w:rsidRPr="003E32D5">
        <w:rPr>
          <w:color w:val="000000"/>
        </w:rPr>
        <w:t>16</w:t>
      </w:r>
      <w:r w:rsidRPr="003E32D5">
        <w:rPr>
          <w:color w:val="000000"/>
        </w:rPr>
        <w:t>]</w:t>
      </w:r>
      <w:r w:rsidR="003E32D5">
        <w:rPr>
          <w:color w:val="000000"/>
        </w:rPr>
        <w:t xml:space="preserve">  </w:t>
      </w:r>
      <w:r w:rsidRPr="003E32D5">
        <w:rPr>
          <w:color w:val="000000"/>
        </w:rPr>
        <w:t>邓达人</w:t>
      </w:r>
      <w:r w:rsidRPr="003E32D5">
        <w:rPr>
          <w:rFonts w:hint="eastAsia"/>
          <w:color w:val="000000"/>
        </w:rPr>
        <w:t>,</w:t>
      </w:r>
      <w:r w:rsidRPr="003E32D5">
        <w:rPr>
          <w:color w:val="000000"/>
        </w:rPr>
        <w:t xml:space="preserve"> </w:t>
      </w:r>
      <w:r w:rsidRPr="003E32D5">
        <w:rPr>
          <w:color w:val="000000"/>
        </w:rPr>
        <w:t>孟春玲</w:t>
      </w:r>
      <w:r w:rsidRPr="003E32D5">
        <w:rPr>
          <w:rFonts w:hint="eastAsia"/>
          <w:color w:val="000000"/>
        </w:rPr>
        <w:t>,</w:t>
      </w:r>
      <w:r w:rsidRPr="003E32D5">
        <w:rPr>
          <w:color w:val="000000"/>
        </w:rPr>
        <w:t xml:space="preserve"> </w:t>
      </w:r>
      <w:r w:rsidRPr="003E32D5">
        <w:rPr>
          <w:color w:val="000000"/>
        </w:rPr>
        <w:t>冯敏山</w:t>
      </w:r>
      <w:r w:rsidRPr="003E32D5">
        <w:rPr>
          <w:color w:val="000000"/>
        </w:rPr>
        <w:t xml:space="preserve">, </w:t>
      </w:r>
      <w:r w:rsidRPr="003E32D5">
        <w:rPr>
          <w:color w:val="000000"/>
        </w:rPr>
        <w:t>张</w:t>
      </w:r>
      <w:r w:rsidRPr="003E32D5">
        <w:rPr>
          <w:color w:val="000000"/>
        </w:rPr>
        <w:t xml:space="preserve"> </w:t>
      </w:r>
      <w:r w:rsidRPr="003E32D5">
        <w:rPr>
          <w:color w:val="000000"/>
        </w:rPr>
        <w:t>刚</w:t>
      </w:r>
      <w:r w:rsidRPr="003E32D5">
        <w:rPr>
          <w:rFonts w:hint="eastAsia"/>
          <w:color w:val="000000"/>
        </w:rPr>
        <w:t>.</w:t>
      </w:r>
      <w:r w:rsidRPr="003E32D5">
        <w:rPr>
          <w:color w:val="000000"/>
        </w:rPr>
        <w:t xml:space="preserve"> </w:t>
      </w:r>
      <w:r w:rsidRPr="003E32D5">
        <w:rPr>
          <w:color w:val="000000"/>
        </w:rPr>
        <w:t>流体动力学网格划分技术在骨骼有限元建模中的应用</w:t>
      </w:r>
      <w:r w:rsidRPr="003E32D5">
        <w:rPr>
          <w:rFonts w:hint="eastAsia"/>
          <w:color w:val="000000"/>
        </w:rPr>
        <w:t>.</w:t>
      </w:r>
      <w:r w:rsidRPr="003E32D5">
        <w:rPr>
          <w:color w:val="000000"/>
        </w:rPr>
        <w:t>2017</w:t>
      </w:r>
      <w:r w:rsidRPr="003E32D5">
        <w:rPr>
          <w:rFonts w:hint="eastAsia"/>
          <w:color w:val="000000"/>
        </w:rPr>
        <w:t>年</w:t>
      </w:r>
      <w:r w:rsidR="003005B0" w:rsidRPr="003E32D5">
        <w:rPr>
          <w:rFonts w:hint="eastAsia"/>
          <w:color w:val="000000"/>
        </w:rPr>
        <w:t>,</w:t>
      </w:r>
      <w:r w:rsidR="003005B0" w:rsidRPr="003E32D5">
        <w:rPr>
          <w:color w:val="000000"/>
        </w:rPr>
        <w:t xml:space="preserve"> 32(5):442-447.</w:t>
      </w:r>
    </w:p>
    <w:sectPr w:rsidR="00C42489" w:rsidRPr="003E32D5">
      <w:headerReference w:type="even" r:id="rId51"/>
      <w:headerReference w:type="default" r:id="rId52"/>
      <w:footerReference w:type="even" r:id="rId53"/>
      <w:footerReference w:type="default" r:id="rId54"/>
      <w:headerReference w:type="first" r:id="rId55"/>
      <w:footerReference w:type="first" r:id="rId5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3" w:author="Poofee" w:date="2017-12-31T20:15:00Z" w:initials="P">
    <w:p w14:paraId="47F37BCD" w14:textId="48500D00" w:rsidR="008D7643" w:rsidRDefault="008D7643">
      <w:pPr>
        <w:pStyle w:val="a3"/>
        <w:spacing w:before="60" w:after="60"/>
        <w:ind w:firstLine="420"/>
      </w:pPr>
      <w:r>
        <w:rPr>
          <w:rStyle w:val="af2"/>
        </w:rPr>
        <w:annotationRef/>
      </w:r>
      <w:r>
        <w:rPr>
          <w:rFonts w:hint="eastAsia"/>
        </w:rPr>
        <w:t>改为白底黑框，英文字体为新罗马，中文为宋体</w:t>
      </w:r>
      <w:r w:rsidR="00BD4B6A">
        <w:rPr>
          <w:rFonts w:hint="eastAsia"/>
        </w:rPr>
        <w:t>，而且你的箭头为什么要拐弯？？？</w:t>
      </w:r>
    </w:p>
  </w:comment>
  <w:comment w:id="100" w:author="Poofee" w:date="2018-01-01T14:45:00Z" w:initials="P">
    <w:p w14:paraId="77C62BBA" w14:textId="405A042E" w:rsidR="00CB6210" w:rsidRDefault="00CB6210">
      <w:pPr>
        <w:pStyle w:val="a3"/>
        <w:spacing w:before="60" w:after="60"/>
        <w:ind w:firstLine="420"/>
      </w:pPr>
      <w:r>
        <w:rPr>
          <w:rStyle w:val="af2"/>
        </w:rPr>
        <w:annotationRef/>
      </w:r>
      <w:r>
        <w:rPr>
          <w:rFonts w:hint="eastAsia"/>
        </w:rPr>
        <w:t>这图太丑了，比例不协调</w:t>
      </w:r>
      <w:r w:rsidR="007C2196">
        <w:rPr>
          <w:rFonts w:hint="eastAsia"/>
        </w:rPr>
        <w:t>，而且有限元分网不会出现</w:t>
      </w:r>
      <w:r w:rsidR="00491B3A">
        <w:rPr>
          <w:rFonts w:hint="eastAsia"/>
        </w:rPr>
        <w:t>三角形的顶点在某条边的中间位置。</w:t>
      </w:r>
    </w:p>
  </w:comment>
  <w:comment w:id="105" w:author="Poofee" w:date="2018-01-01T10:23:00Z" w:initials="P">
    <w:p w14:paraId="611484F7" w14:textId="247B6B1D" w:rsidR="000E3BBE" w:rsidRDefault="000E3BBE">
      <w:pPr>
        <w:pStyle w:val="a3"/>
        <w:spacing w:before="60" w:after="60"/>
        <w:ind w:firstLine="420"/>
      </w:pPr>
      <w:r>
        <w:rPr>
          <w:rStyle w:val="af2"/>
        </w:rPr>
        <w:annotationRef/>
      </w:r>
      <w:r>
        <w:rPr>
          <w:rFonts w:hint="eastAsia"/>
        </w:rPr>
        <w:t>你这图太大了，超出页边距了。。</w:t>
      </w:r>
    </w:p>
  </w:comment>
  <w:comment w:id="110" w:author="Poofee" w:date="2017-12-31T20:20:00Z" w:initials="P">
    <w:p w14:paraId="470459F2" w14:textId="5C3F342B" w:rsidR="00054B55" w:rsidRDefault="00054B55">
      <w:pPr>
        <w:pStyle w:val="a3"/>
        <w:spacing w:before="60" w:after="60"/>
        <w:ind w:firstLine="420"/>
      </w:pPr>
      <w:r>
        <w:rPr>
          <w:rStyle w:val="af2"/>
        </w:rPr>
        <w:annotationRef/>
      </w:r>
      <w:r>
        <w:rPr>
          <w:rFonts w:hint="eastAsia"/>
        </w:rPr>
        <w:t>白底黑框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F37BCD" w15:done="0"/>
  <w15:commentEx w15:paraId="77C62BBA" w15:done="0"/>
  <w15:commentEx w15:paraId="611484F7" w15:done="0"/>
  <w15:commentEx w15:paraId="470459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F37BCD" w16cid:durableId="1DF3C3E4"/>
  <w16cid:commentId w16cid:paraId="77C62BBA" w16cid:durableId="1DF4C7F9"/>
  <w16cid:commentId w16cid:paraId="611484F7" w16cid:durableId="1DF48AB1"/>
  <w16cid:commentId w16cid:paraId="470459F2" w16cid:durableId="1DF3C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9C7E9" w14:textId="77777777" w:rsidR="00F35A0B" w:rsidRDefault="00F35A0B" w:rsidP="00E363FA">
      <w:pPr>
        <w:spacing w:before="60" w:after="60" w:line="240" w:lineRule="auto"/>
        <w:ind w:firstLine="480"/>
      </w:pPr>
      <w:r>
        <w:separator/>
      </w:r>
    </w:p>
  </w:endnote>
  <w:endnote w:type="continuationSeparator" w:id="0">
    <w:p w14:paraId="6C05C0C6" w14:textId="77777777" w:rsidR="00F35A0B" w:rsidRDefault="00F35A0B" w:rsidP="00E363FA">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596F" w14:textId="77777777" w:rsidR="00E177B5" w:rsidRDefault="00E177B5">
    <w:pPr>
      <w:pStyle w:val="ad"/>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B73E4" w14:textId="77777777" w:rsidR="00E177B5" w:rsidRDefault="00E177B5">
    <w:pPr>
      <w:pStyle w:val="ad"/>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7534" w14:textId="77777777" w:rsidR="00E177B5" w:rsidRDefault="00E177B5">
    <w:pPr>
      <w:pStyle w:val="ad"/>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D0749" w14:textId="77777777" w:rsidR="00F35A0B" w:rsidRDefault="00F35A0B" w:rsidP="00E363FA">
      <w:pPr>
        <w:spacing w:before="60" w:after="60" w:line="240" w:lineRule="auto"/>
        <w:ind w:firstLine="480"/>
      </w:pPr>
      <w:r>
        <w:separator/>
      </w:r>
    </w:p>
  </w:footnote>
  <w:footnote w:type="continuationSeparator" w:id="0">
    <w:p w14:paraId="3294F85C" w14:textId="77777777" w:rsidR="00F35A0B" w:rsidRDefault="00F35A0B" w:rsidP="00E363FA">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73C4" w14:textId="77777777" w:rsidR="00E177B5" w:rsidRDefault="00E177B5">
    <w:pPr>
      <w:pStyle w:val="ab"/>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FB2B2" w14:textId="77777777" w:rsidR="00E177B5" w:rsidRPr="0059134E" w:rsidRDefault="00E177B5" w:rsidP="0059134E">
    <w:pPr>
      <w:pStyle w:val="ab"/>
      <w:pBdr>
        <w:bottom w:val="none" w:sz="0" w:space="0" w:color="auto"/>
      </w:pBdr>
      <w:spacing w:before="60" w:after="60"/>
      <w:ind w:firstLine="360"/>
      <w:pPrChange w:id="142" w:author="Poofee" w:date="2017-12-31T20:04:00Z">
        <w:pPr>
          <w:pStyle w:val="ab"/>
          <w:spacing w:before="60" w:after="60"/>
          <w:ind w:firstLine="360"/>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E3A50" w14:textId="77777777" w:rsidR="00E177B5" w:rsidRDefault="00E177B5">
    <w:pPr>
      <w:pStyle w:val="ab"/>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2BD0"/>
    <w:multiLevelType w:val="multilevel"/>
    <w:tmpl w:val="05552BD0"/>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 w15:restartNumberingAfterBreak="0">
    <w:nsid w:val="0D714D52"/>
    <w:multiLevelType w:val="hybridMultilevel"/>
    <w:tmpl w:val="10DC1A40"/>
    <w:lvl w:ilvl="0" w:tplc="A094F246">
      <w:start w:val="2"/>
      <w:numFmt w:val="decimal"/>
      <w:lvlText w:val="（%1）."/>
      <w:lvlJc w:val="righ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64C2F7D"/>
    <w:multiLevelType w:val="hybridMultilevel"/>
    <w:tmpl w:val="F642E3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8A7CCF"/>
    <w:multiLevelType w:val="hybridMultilevel"/>
    <w:tmpl w:val="0D8ADE5E"/>
    <w:lvl w:ilvl="0" w:tplc="04090011">
      <w:start w:val="1"/>
      <w:numFmt w:val="decimal"/>
      <w:lvlText w:val="%1)"/>
      <w:lvlJc w:val="left"/>
      <w:pPr>
        <w:ind w:left="927"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4" w15:restartNumberingAfterBreak="0">
    <w:nsid w:val="44C86A95"/>
    <w:multiLevelType w:val="multilevel"/>
    <w:tmpl w:val="44C86A95"/>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5" w15:restartNumberingAfterBreak="0">
    <w:nsid w:val="4A5A32DF"/>
    <w:multiLevelType w:val="hybridMultilevel"/>
    <w:tmpl w:val="999C8A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FC6CEB"/>
    <w:multiLevelType w:val="hybridMultilevel"/>
    <w:tmpl w:val="944CA220"/>
    <w:lvl w:ilvl="0" w:tplc="1186B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855D8"/>
    <w:multiLevelType w:val="hybridMultilevel"/>
    <w:tmpl w:val="54C441F0"/>
    <w:lvl w:ilvl="0" w:tplc="FE803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F84A08"/>
    <w:multiLevelType w:val="hybridMultilevel"/>
    <w:tmpl w:val="A6BAD99A"/>
    <w:lvl w:ilvl="0" w:tplc="B412AF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0B16A1"/>
    <w:multiLevelType w:val="hybridMultilevel"/>
    <w:tmpl w:val="F4366F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9"/>
  </w:num>
  <w:num w:numId="6">
    <w:abstractNumId w:val="1"/>
  </w:num>
  <w:num w:numId="7">
    <w:abstractNumId w:val="2"/>
  </w:num>
  <w:num w:numId="8">
    <w:abstractNumId w:val="8"/>
  </w:num>
  <w:num w:numId="9">
    <w:abstractNumId w:val="5"/>
  </w:num>
  <w:num w:numId="10">
    <w:abstractNumId w:val="6"/>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fee">
    <w15:presenceInfo w15:providerId="None" w15:userId="Poo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489"/>
    <w:rsid w:val="00013C7D"/>
    <w:rsid w:val="000402B6"/>
    <w:rsid w:val="000522C4"/>
    <w:rsid w:val="00054B55"/>
    <w:rsid w:val="000560FC"/>
    <w:rsid w:val="000704BA"/>
    <w:rsid w:val="00070C3E"/>
    <w:rsid w:val="00073879"/>
    <w:rsid w:val="000D1618"/>
    <w:rsid w:val="000E3BBE"/>
    <w:rsid w:val="00100070"/>
    <w:rsid w:val="00162599"/>
    <w:rsid w:val="00184A69"/>
    <w:rsid w:val="0021483C"/>
    <w:rsid w:val="00230E59"/>
    <w:rsid w:val="002452EC"/>
    <w:rsid w:val="0025611E"/>
    <w:rsid w:val="00282CE5"/>
    <w:rsid w:val="002E1897"/>
    <w:rsid w:val="002F4A72"/>
    <w:rsid w:val="002F4BE1"/>
    <w:rsid w:val="003005B0"/>
    <w:rsid w:val="00325FD8"/>
    <w:rsid w:val="00354818"/>
    <w:rsid w:val="00376BB5"/>
    <w:rsid w:val="003823F2"/>
    <w:rsid w:val="00385B0D"/>
    <w:rsid w:val="0039651F"/>
    <w:rsid w:val="00397E75"/>
    <w:rsid w:val="003B3662"/>
    <w:rsid w:val="003E32D5"/>
    <w:rsid w:val="003E7AA6"/>
    <w:rsid w:val="003F56A6"/>
    <w:rsid w:val="00426A22"/>
    <w:rsid w:val="00431ACF"/>
    <w:rsid w:val="00481F17"/>
    <w:rsid w:val="00490872"/>
    <w:rsid w:val="00491B3A"/>
    <w:rsid w:val="0051457C"/>
    <w:rsid w:val="005538AC"/>
    <w:rsid w:val="0059134E"/>
    <w:rsid w:val="00592D9D"/>
    <w:rsid w:val="005A177E"/>
    <w:rsid w:val="005B4438"/>
    <w:rsid w:val="005C3FEF"/>
    <w:rsid w:val="005C7633"/>
    <w:rsid w:val="005E117C"/>
    <w:rsid w:val="00636C1F"/>
    <w:rsid w:val="006427E4"/>
    <w:rsid w:val="00652935"/>
    <w:rsid w:val="00670718"/>
    <w:rsid w:val="00676619"/>
    <w:rsid w:val="006E3810"/>
    <w:rsid w:val="007368DA"/>
    <w:rsid w:val="00737E02"/>
    <w:rsid w:val="007975CE"/>
    <w:rsid w:val="007C2196"/>
    <w:rsid w:val="007C4344"/>
    <w:rsid w:val="007F0819"/>
    <w:rsid w:val="007F539E"/>
    <w:rsid w:val="00807AFF"/>
    <w:rsid w:val="00844AAC"/>
    <w:rsid w:val="00866FB0"/>
    <w:rsid w:val="008743D8"/>
    <w:rsid w:val="008A3BAF"/>
    <w:rsid w:val="008D7643"/>
    <w:rsid w:val="008F0F35"/>
    <w:rsid w:val="00912DD4"/>
    <w:rsid w:val="009158C9"/>
    <w:rsid w:val="00931965"/>
    <w:rsid w:val="00987728"/>
    <w:rsid w:val="009A0263"/>
    <w:rsid w:val="009C4D3A"/>
    <w:rsid w:val="009C5CC3"/>
    <w:rsid w:val="009D048A"/>
    <w:rsid w:val="009E3092"/>
    <w:rsid w:val="009E65CF"/>
    <w:rsid w:val="009F0D1A"/>
    <w:rsid w:val="009F7AE4"/>
    <w:rsid w:val="00A93502"/>
    <w:rsid w:val="00A939CD"/>
    <w:rsid w:val="00B14556"/>
    <w:rsid w:val="00B169BB"/>
    <w:rsid w:val="00B5023C"/>
    <w:rsid w:val="00B6285F"/>
    <w:rsid w:val="00BB3BEE"/>
    <w:rsid w:val="00BD4B6A"/>
    <w:rsid w:val="00BD4B87"/>
    <w:rsid w:val="00BE2DAF"/>
    <w:rsid w:val="00BE450C"/>
    <w:rsid w:val="00BF48A7"/>
    <w:rsid w:val="00BF6771"/>
    <w:rsid w:val="00C42489"/>
    <w:rsid w:val="00C63F0C"/>
    <w:rsid w:val="00C97B87"/>
    <w:rsid w:val="00CB6210"/>
    <w:rsid w:val="00CD48D6"/>
    <w:rsid w:val="00D07A8B"/>
    <w:rsid w:val="00D113AA"/>
    <w:rsid w:val="00D358DE"/>
    <w:rsid w:val="00D628FE"/>
    <w:rsid w:val="00D74AA0"/>
    <w:rsid w:val="00DA1E73"/>
    <w:rsid w:val="00DB1323"/>
    <w:rsid w:val="00DB7105"/>
    <w:rsid w:val="00DF6983"/>
    <w:rsid w:val="00E10536"/>
    <w:rsid w:val="00E11ADE"/>
    <w:rsid w:val="00E177B5"/>
    <w:rsid w:val="00E363FA"/>
    <w:rsid w:val="00E4464A"/>
    <w:rsid w:val="00E53E9B"/>
    <w:rsid w:val="00E67C5F"/>
    <w:rsid w:val="00E93AAF"/>
    <w:rsid w:val="00F03529"/>
    <w:rsid w:val="00F0407C"/>
    <w:rsid w:val="00F1114E"/>
    <w:rsid w:val="00F355D9"/>
    <w:rsid w:val="00F35A0B"/>
    <w:rsid w:val="00F414F8"/>
    <w:rsid w:val="00F67701"/>
    <w:rsid w:val="00FD234F"/>
    <w:rsid w:val="00FE14AF"/>
    <w:rsid w:val="00FE2C65"/>
    <w:rsid w:val="00FE2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D71F9"/>
  <w15:chartTrackingRefBased/>
  <w15:docId w15:val="{56B9ECE0-ECCE-481E-9957-1023488E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2489"/>
    <w:pPr>
      <w:widowControl w:val="0"/>
      <w:spacing w:beforeLines="25" w:afterLines="25" w:after="0" w:line="300" w:lineRule="auto"/>
      <w:ind w:firstLineChars="200" w:firstLine="200"/>
      <w:jc w:val="both"/>
    </w:pPr>
    <w:rPr>
      <w:rFonts w:ascii="Times New Roman" w:eastAsia="宋体" w:hAnsi="Times New Roman" w:cs="Times New Roman"/>
      <w:kern w:val="2"/>
      <w:sz w:val="24"/>
      <w:szCs w:val="24"/>
    </w:rPr>
  </w:style>
  <w:style w:type="paragraph" w:styleId="1">
    <w:name w:val="heading 1"/>
    <w:basedOn w:val="a"/>
    <w:link w:val="10"/>
    <w:uiPriority w:val="9"/>
    <w:qFormat/>
    <w:rsid w:val="008A3BAF"/>
    <w:pPr>
      <w:widowControl/>
      <w:spacing w:beforeLines="0" w:before="100" w:beforeAutospacing="1" w:afterLines="0" w:after="100" w:afterAutospacing="1" w:line="240" w:lineRule="auto"/>
      <w:ind w:firstLineChars="0"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C42489"/>
    <w:pPr>
      <w:jc w:val="left"/>
    </w:pPr>
  </w:style>
  <w:style w:type="character" w:customStyle="1" w:styleId="a4">
    <w:name w:val="批注文字 字符"/>
    <w:basedOn w:val="a0"/>
    <w:link w:val="a3"/>
    <w:uiPriority w:val="99"/>
    <w:semiHidden/>
    <w:rsid w:val="00C42489"/>
    <w:rPr>
      <w:rFonts w:ascii="Times New Roman" w:eastAsia="宋体" w:hAnsi="Times New Roman" w:cs="Times New Roman"/>
      <w:kern w:val="2"/>
      <w:sz w:val="24"/>
      <w:szCs w:val="24"/>
    </w:rPr>
  </w:style>
  <w:style w:type="paragraph" w:styleId="a5">
    <w:name w:val="List Paragraph"/>
    <w:basedOn w:val="a"/>
    <w:uiPriority w:val="34"/>
    <w:qFormat/>
    <w:rsid w:val="00C42489"/>
    <w:pPr>
      <w:ind w:left="720"/>
      <w:contextualSpacing/>
    </w:pPr>
  </w:style>
  <w:style w:type="paragraph" w:customStyle="1" w:styleId="a6">
    <w:name w:val="样式 (中文) 黑体 小二 居中"/>
    <w:basedOn w:val="a"/>
    <w:qFormat/>
    <w:rsid w:val="00C42489"/>
    <w:pPr>
      <w:snapToGrid w:val="0"/>
      <w:spacing w:beforeLines="0" w:before="400" w:afterLines="0" w:after="200"/>
      <w:ind w:firstLineChars="0" w:firstLine="0"/>
      <w:jc w:val="center"/>
    </w:pPr>
    <w:rPr>
      <w:rFonts w:eastAsia="黑体" w:cs="宋体"/>
      <w:sz w:val="36"/>
      <w:szCs w:val="20"/>
    </w:rPr>
  </w:style>
  <w:style w:type="paragraph" w:customStyle="1" w:styleId="a7">
    <w:name w:val="节"/>
    <w:basedOn w:val="a"/>
    <w:qFormat/>
    <w:rsid w:val="00C42489"/>
    <w:pPr>
      <w:snapToGrid w:val="0"/>
      <w:spacing w:beforeLines="50" w:afterLines="50"/>
      <w:ind w:firstLineChars="0" w:firstLine="0"/>
    </w:pPr>
    <w:rPr>
      <w:rFonts w:eastAsia="黑体"/>
      <w:sz w:val="30"/>
    </w:rPr>
  </w:style>
  <w:style w:type="paragraph" w:customStyle="1" w:styleId="a8">
    <w:name w:val="条"/>
    <w:basedOn w:val="a"/>
    <w:qFormat/>
    <w:rsid w:val="00C42489"/>
    <w:pPr>
      <w:snapToGrid w:val="0"/>
      <w:spacing w:beforeLines="50" w:afterLines="50"/>
      <w:ind w:firstLineChars="0" w:firstLine="0"/>
    </w:pPr>
    <w:rPr>
      <w:rFonts w:eastAsia="黑体"/>
      <w:sz w:val="28"/>
    </w:rPr>
  </w:style>
  <w:style w:type="paragraph" w:customStyle="1" w:styleId="a9">
    <w:name w:val="款"/>
    <w:basedOn w:val="a"/>
    <w:qFormat/>
    <w:rsid w:val="00C42489"/>
    <w:pPr>
      <w:snapToGrid w:val="0"/>
      <w:spacing w:beforeLines="0" w:afterLines="0"/>
      <w:ind w:firstLineChars="0" w:firstLine="0"/>
    </w:pPr>
    <w:rPr>
      <w:rFonts w:eastAsia="黑体"/>
    </w:rPr>
  </w:style>
  <w:style w:type="paragraph" w:customStyle="1" w:styleId="ListParagraph1">
    <w:name w:val="List Paragraph1"/>
    <w:basedOn w:val="a"/>
    <w:uiPriority w:val="34"/>
    <w:qFormat/>
    <w:rsid w:val="00C42489"/>
    <w:pPr>
      <w:ind w:left="720"/>
      <w:contextualSpacing/>
    </w:pPr>
  </w:style>
  <w:style w:type="table" w:customStyle="1" w:styleId="TableNormal1">
    <w:name w:val="Table Normal1"/>
    <w:uiPriority w:val="99"/>
    <w:semiHidden/>
    <w:rsid w:val="00C42489"/>
    <w:pPr>
      <w:spacing w:line="256" w:lineRule="auto"/>
    </w:pPr>
    <w:rPr>
      <w:rFonts w:ascii="Times New Roman" w:eastAsia="宋体" w:hAnsi="Times New Roman" w:cs="Times New Roman"/>
      <w:sz w:val="20"/>
      <w:szCs w:val="20"/>
    </w:rPr>
    <w:tblPr>
      <w:tblCellMar>
        <w:top w:w="0" w:type="dxa"/>
        <w:left w:w="108" w:type="dxa"/>
        <w:bottom w:w="0" w:type="dxa"/>
        <w:right w:w="108" w:type="dxa"/>
      </w:tblCellMar>
    </w:tblPr>
  </w:style>
  <w:style w:type="character" w:styleId="aa">
    <w:name w:val="Placeholder Text"/>
    <w:basedOn w:val="a0"/>
    <w:uiPriority w:val="99"/>
    <w:semiHidden/>
    <w:rsid w:val="00C42489"/>
    <w:rPr>
      <w:color w:val="808080"/>
    </w:rPr>
  </w:style>
  <w:style w:type="paragraph" w:styleId="ab">
    <w:name w:val="header"/>
    <w:basedOn w:val="a"/>
    <w:link w:val="ac"/>
    <w:uiPriority w:val="99"/>
    <w:unhideWhenUsed/>
    <w:rsid w:val="00E363FA"/>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E363FA"/>
    <w:rPr>
      <w:rFonts w:ascii="Times New Roman" w:eastAsia="宋体" w:hAnsi="Times New Roman" w:cs="Times New Roman"/>
      <w:kern w:val="2"/>
      <w:sz w:val="18"/>
      <w:szCs w:val="18"/>
    </w:rPr>
  </w:style>
  <w:style w:type="paragraph" w:styleId="ad">
    <w:name w:val="footer"/>
    <w:basedOn w:val="a"/>
    <w:link w:val="ae"/>
    <w:uiPriority w:val="99"/>
    <w:unhideWhenUsed/>
    <w:rsid w:val="00E363FA"/>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E363FA"/>
    <w:rPr>
      <w:rFonts w:ascii="Times New Roman" w:eastAsia="宋体" w:hAnsi="Times New Roman" w:cs="Times New Roman"/>
      <w:kern w:val="2"/>
      <w:sz w:val="18"/>
      <w:szCs w:val="18"/>
    </w:rPr>
  </w:style>
  <w:style w:type="paragraph" w:styleId="af">
    <w:name w:val="caption"/>
    <w:basedOn w:val="a"/>
    <w:next w:val="a"/>
    <w:uiPriority w:val="35"/>
    <w:unhideWhenUsed/>
    <w:qFormat/>
    <w:rsid w:val="00931965"/>
    <w:rPr>
      <w:rFonts w:asciiTheme="majorHAnsi" w:eastAsia="黑体" w:hAnsiTheme="majorHAnsi" w:cstheme="majorBidi"/>
      <w:sz w:val="20"/>
      <w:szCs w:val="20"/>
    </w:rPr>
  </w:style>
  <w:style w:type="character" w:customStyle="1" w:styleId="10">
    <w:name w:val="标题 1 字符"/>
    <w:basedOn w:val="a0"/>
    <w:link w:val="1"/>
    <w:uiPriority w:val="9"/>
    <w:rsid w:val="008A3BAF"/>
    <w:rPr>
      <w:rFonts w:ascii="宋体" w:eastAsia="宋体" w:hAnsi="宋体" w:cs="宋体"/>
      <w:b/>
      <w:bCs/>
      <w:kern w:val="36"/>
      <w:sz w:val="48"/>
      <w:szCs w:val="48"/>
    </w:rPr>
  </w:style>
  <w:style w:type="character" w:customStyle="1" w:styleId="ng-binding">
    <w:name w:val="ng-binding"/>
    <w:basedOn w:val="a0"/>
    <w:rsid w:val="008A3BAF"/>
  </w:style>
  <w:style w:type="paragraph" w:styleId="af0">
    <w:name w:val="Balloon Text"/>
    <w:basedOn w:val="a"/>
    <w:link w:val="af1"/>
    <w:uiPriority w:val="99"/>
    <w:semiHidden/>
    <w:unhideWhenUsed/>
    <w:rsid w:val="0059134E"/>
    <w:pPr>
      <w:spacing w:line="240" w:lineRule="auto"/>
    </w:pPr>
    <w:rPr>
      <w:sz w:val="18"/>
      <w:szCs w:val="18"/>
    </w:rPr>
  </w:style>
  <w:style w:type="character" w:customStyle="1" w:styleId="af1">
    <w:name w:val="批注框文本 字符"/>
    <w:basedOn w:val="a0"/>
    <w:link w:val="af0"/>
    <w:uiPriority w:val="99"/>
    <w:semiHidden/>
    <w:rsid w:val="0059134E"/>
    <w:rPr>
      <w:rFonts w:ascii="Times New Roman" w:eastAsia="宋体" w:hAnsi="Times New Roman" w:cs="Times New Roman"/>
      <w:kern w:val="2"/>
      <w:sz w:val="18"/>
      <w:szCs w:val="18"/>
    </w:rPr>
  </w:style>
  <w:style w:type="character" w:styleId="af2">
    <w:name w:val="annotation reference"/>
    <w:basedOn w:val="a0"/>
    <w:uiPriority w:val="99"/>
    <w:semiHidden/>
    <w:unhideWhenUsed/>
    <w:rsid w:val="008D7643"/>
    <w:rPr>
      <w:sz w:val="21"/>
      <w:szCs w:val="21"/>
    </w:rPr>
  </w:style>
  <w:style w:type="paragraph" w:styleId="af3">
    <w:name w:val="annotation subject"/>
    <w:basedOn w:val="a3"/>
    <w:next w:val="a3"/>
    <w:link w:val="af4"/>
    <w:uiPriority w:val="99"/>
    <w:semiHidden/>
    <w:unhideWhenUsed/>
    <w:rsid w:val="008D7643"/>
    <w:rPr>
      <w:b/>
      <w:bCs/>
    </w:rPr>
  </w:style>
  <w:style w:type="character" w:customStyle="1" w:styleId="af4">
    <w:name w:val="批注主题 字符"/>
    <w:basedOn w:val="a4"/>
    <w:link w:val="af3"/>
    <w:uiPriority w:val="99"/>
    <w:semiHidden/>
    <w:rsid w:val="008D7643"/>
    <w:rPr>
      <w:rFonts w:ascii="Times New Roman" w:eastAsia="宋体" w:hAnsi="Times New Roman" w:cs="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835174">
      <w:bodyDiv w:val="1"/>
      <w:marLeft w:val="0"/>
      <w:marRight w:val="0"/>
      <w:marTop w:val="0"/>
      <w:marBottom w:val="0"/>
      <w:divBdr>
        <w:top w:val="none" w:sz="0" w:space="0" w:color="auto"/>
        <w:left w:val="none" w:sz="0" w:space="0" w:color="auto"/>
        <w:bottom w:val="none" w:sz="0" w:space="0" w:color="auto"/>
        <w:right w:val="none" w:sz="0" w:space="0" w:color="auto"/>
      </w:divBdr>
    </w:div>
    <w:div w:id="2056200766">
      <w:bodyDiv w:val="1"/>
      <w:marLeft w:val="0"/>
      <w:marRight w:val="0"/>
      <w:marTop w:val="0"/>
      <w:marBottom w:val="0"/>
      <w:divBdr>
        <w:top w:val="none" w:sz="0" w:space="0" w:color="auto"/>
        <w:left w:val="none" w:sz="0" w:space="0" w:color="auto"/>
        <w:bottom w:val="none" w:sz="0" w:space="0" w:color="auto"/>
        <w:right w:val="none" w:sz="0" w:space="0" w:color="auto"/>
      </w:divBdr>
    </w:div>
    <w:div w:id="208386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2.png"/><Relationship Id="rId50" Type="http://schemas.openxmlformats.org/officeDocument/2006/relationships/image" Target="media/image25.jpeg"/><Relationship Id="rId55" Type="http://schemas.openxmlformats.org/officeDocument/2006/relationships/header" Target="head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1.bin"/><Relationship Id="rId46" Type="http://schemas.openxmlformats.org/officeDocument/2006/relationships/image" Target="media/image2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9.wmf"/><Relationship Id="rId32" Type="http://schemas.openxmlformats.org/officeDocument/2006/relationships/oleObject" Target="embeddings/oleObject8.bin"/><Relationship Id="rId37" Type="http://schemas.openxmlformats.org/officeDocument/2006/relationships/image" Target="media/image16.wmf"/><Relationship Id="rId40" Type="http://schemas.openxmlformats.org/officeDocument/2006/relationships/oleObject" Target="embeddings/oleObject12.bin"/><Relationship Id="rId45" Type="http://schemas.openxmlformats.org/officeDocument/2006/relationships/image" Target="media/image20.png"/><Relationship Id="rId53" Type="http://schemas.openxmlformats.org/officeDocument/2006/relationships/footer" Target="footer1.xm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oleObject" Target="embeddings/oleObject10.bin"/><Relationship Id="rId49" Type="http://schemas.openxmlformats.org/officeDocument/2006/relationships/image" Target="media/image24.png"/><Relationship Id="rId57"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4.bin"/><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jpeg"/><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png"/><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96D0-8DF8-4969-A60A-01BD3E3AA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1</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yuchen</dc:creator>
  <cp:keywords/>
  <dc:description/>
  <cp:lastModifiedBy>Poofee</cp:lastModifiedBy>
  <cp:revision>51</cp:revision>
  <dcterms:created xsi:type="dcterms:W3CDTF">2017-12-26T14:57:00Z</dcterms:created>
  <dcterms:modified xsi:type="dcterms:W3CDTF">2018-01-01T07:25:00Z</dcterms:modified>
</cp:coreProperties>
</file>